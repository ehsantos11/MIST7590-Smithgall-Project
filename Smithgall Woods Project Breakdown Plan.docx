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1838" w:rsidRPr="004C5C24" w:rsidRDefault="00EC1C31">
      <w:pPr>
        <w:jc w:val="center"/>
        <w:rPr>
          <w:b/>
          <w:sz w:val="36"/>
          <w:szCs w:val="36"/>
        </w:rPr>
      </w:pPr>
      <w:r w:rsidRPr="004C5C24">
        <w:rPr>
          <w:b/>
          <w:sz w:val="36"/>
          <w:szCs w:val="36"/>
        </w:rPr>
        <w:t>Business Requirements Document</w:t>
      </w:r>
    </w:p>
    <w:p w:rsidR="00EA1838" w:rsidRDefault="00EC1C31">
      <w:pPr>
        <w:jc w:val="center"/>
      </w:pPr>
      <w:r>
        <w:t xml:space="preserve"> </w:t>
      </w:r>
    </w:p>
    <w:p w:rsidR="00EA1838" w:rsidRPr="004C5C24" w:rsidRDefault="00EA1838" w:rsidP="004C5C24">
      <w:pPr>
        <w:jc w:val="center"/>
        <w:rPr>
          <w:b/>
          <w:sz w:val="28"/>
          <w:szCs w:val="28"/>
        </w:rPr>
      </w:pPr>
    </w:p>
    <w:p w:rsidR="00EA1838" w:rsidRPr="004C5C24" w:rsidRDefault="004C5C24" w:rsidP="004C5C24">
      <w:pPr>
        <w:jc w:val="center"/>
        <w:rPr>
          <w:b/>
          <w:sz w:val="28"/>
          <w:szCs w:val="28"/>
        </w:rPr>
      </w:pPr>
      <w:r>
        <w:rPr>
          <w:b/>
          <w:sz w:val="28"/>
          <w:szCs w:val="28"/>
        </w:rPr>
        <w:t xml:space="preserve">1.0 </w:t>
      </w:r>
      <w:r w:rsidR="00EC1C31" w:rsidRPr="004C5C24">
        <w:rPr>
          <w:b/>
          <w:sz w:val="28"/>
          <w:szCs w:val="28"/>
        </w:rPr>
        <w:t>Background</w:t>
      </w:r>
      <w:r w:rsidR="00255C26" w:rsidRPr="004C5C24">
        <w:rPr>
          <w:b/>
          <w:sz w:val="28"/>
          <w:szCs w:val="28"/>
        </w:rPr>
        <w:t xml:space="preserve"> and Problem Statement</w:t>
      </w:r>
    </w:p>
    <w:p w:rsidR="00EA1838" w:rsidRDefault="00EC1C31">
      <w:pPr>
        <w:ind w:firstLine="720"/>
        <w:jc w:val="both"/>
        <w:pPrChange w:id="0" w:author="Jojo" w:date="2017-09-18T14:29:00Z">
          <w:pPr>
            <w:ind w:firstLine="720"/>
          </w:pPr>
        </w:pPrChange>
      </w:pPr>
      <w:r>
        <w:t xml:space="preserve">Smithgall Woods is a State Park in Helen, Georgia where attendees of the park can partake in recreational activities such as fishing, hiking, camping, and volunteering. Smithgall Woods obtains return volunteer hours from the state which gives an incentive for </w:t>
      </w:r>
      <w:proofErr w:type="gramStart"/>
      <w:r>
        <w:t>friends</w:t>
      </w:r>
      <w:proofErr w:type="gramEnd"/>
      <w:r>
        <w:t xml:space="preserve"> chapters to volunteer their time so that the park itself can get more state money. The </w:t>
      </w:r>
      <w:proofErr w:type="spellStart"/>
      <w:r>
        <w:t>Smithgall</w:t>
      </w:r>
      <w:proofErr w:type="spellEnd"/>
      <w:r>
        <w:t xml:space="preserve"> Woods site </w:t>
      </w:r>
      <w:ins w:id="1" w:author="Jojo" w:date="2017-09-18T14:22:00Z">
        <w:r w:rsidR="004773F2">
          <w:t>should have the capability</w:t>
        </w:r>
      </w:ins>
      <w:del w:id="2" w:author="Jojo" w:date="2017-09-18T14:22:00Z">
        <w:r w:rsidDel="004773F2">
          <w:delText>would like a way</w:delText>
        </w:r>
      </w:del>
      <w:r>
        <w:t xml:space="preserve"> for volunteers to be able to log their hours in an easy to use interface. Another large concern that the park has is security and maintenance of the site</w:t>
      </w:r>
      <w:del w:id="3" w:author="Jojo" w:date="2017-09-18T14:27:00Z">
        <w:r w:rsidDel="004773F2">
          <w:delText>,</w:delText>
        </w:r>
      </w:del>
      <w:ins w:id="4" w:author="Jojo" w:date="2017-09-18T14:28:00Z">
        <w:r w:rsidR="004773F2">
          <w:t xml:space="preserve">. </w:t>
        </w:r>
      </w:ins>
      <w:r>
        <w:t xml:space="preserve"> </w:t>
      </w:r>
      <w:ins w:id="5" w:author="Jojo" w:date="2017-09-18T14:28:00Z">
        <w:r w:rsidR="004773F2">
          <w:t>H</w:t>
        </w:r>
      </w:ins>
      <w:del w:id="6" w:author="Jojo" w:date="2017-09-18T14:28:00Z">
        <w:r w:rsidDel="004773F2">
          <w:delText>h</w:delText>
        </w:r>
      </w:del>
      <w:r>
        <w:t>owever, no specifications of what was preferred by the park was ever distinguished. It is understood that updating the site content is complex to the administrator and that it becomes difficult to change things.</w:t>
      </w:r>
      <w:r w:rsidR="00255C26">
        <w:t xml:space="preserve"> Most recently, the site has been </w:t>
      </w:r>
      <w:ins w:id="7" w:author="Jojo" w:date="2017-09-13T22:51:00Z">
        <w:r w:rsidR="00047CC8">
          <w:t>h</w:t>
        </w:r>
      </w:ins>
      <w:del w:id="8" w:author="Jojo" w:date="2017-09-13T22:51:00Z">
        <w:r w:rsidR="00255C26" w:rsidDel="00047CC8">
          <w:delText>b</w:delText>
        </w:r>
      </w:del>
      <w:r w:rsidR="00255C26">
        <w:t xml:space="preserve">acked with “Cialis” links dispersed throughout the site. </w:t>
      </w:r>
    </w:p>
    <w:p w:rsidR="00EA1838" w:rsidRDefault="00EC1C31">
      <w:pPr>
        <w:rPr>
          <w:rFonts w:ascii="Calibri" w:eastAsia="Calibri" w:hAnsi="Calibri" w:cs="Calibri"/>
        </w:rPr>
      </w:pPr>
      <w:r>
        <w:rPr>
          <w:rFonts w:ascii="Calibri" w:eastAsia="Calibri" w:hAnsi="Calibri" w:cs="Calibri"/>
        </w:rPr>
        <w:t xml:space="preserve"> </w:t>
      </w:r>
    </w:p>
    <w:p w:rsidR="00EA1838" w:rsidRDefault="00EC1C31">
      <w:pPr>
        <w:rPr>
          <w:rFonts w:ascii="Calibri" w:eastAsia="Calibri" w:hAnsi="Calibri" w:cs="Calibri"/>
        </w:rPr>
      </w:pPr>
      <w:r>
        <w:rPr>
          <w:rFonts w:ascii="Calibri" w:eastAsia="Calibri" w:hAnsi="Calibri" w:cs="Calibri"/>
        </w:rPr>
        <w:t xml:space="preserve"> </w:t>
      </w:r>
    </w:p>
    <w:p w:rsidR="00255C26" w:rsidRPr="00AF0522" w:rsidRDefault="00DB1649" w:rsidP="00AF0522">
      <w:pPr>
        <w:pStyle w:val="ListParagraph"/>
        <w:numPr>
          <w:ilvl w:val="0"/>
          <w:numId w:val="8"/>
        </w:numPr>
        <w:jc w:val="center"/>
        <w:rPr>
          <w:b/>
          <w:sz w:val="28"/>
          <w:szCs w:val="28"/>
        </w:rPr>
      </w:pPr>
      <w:ins w:id="9" w:author="Jojo" w:date="2017-09-18T14:54:00Z">
        <w:r>
          <w:rPr>
            <w:b/>
            <w:sz w:val="28"/>
            <w:szCs w:val="28"/>
          </w:rPr>
          <w:t xml:space="preserve"> </w:t>
        </w:r>
      </w:ins>
      <w:r w:rsidR="00255C26" w:rsidRPr="00AF0522">
        <w:rPr>
          <w:b/>
          <w:sz w:val="28"/>
          <w:szCs w:val="28"/>
        </w:rPr>
        <w:t xml:space="preserve">Business </w:t>
      </w:r>
      <w:r w:rsidR="00EC1C31" w:rsidRPr="00AF0522">
        <w:rPr>
          <w:b/>
          <w:sz w:val="28"/>
          <w:szCs w:val="28"/>
        </w:rPr>
        <w:t>Req</w:t>
      </w:r>
      <w:r w:rsidR="00F66DFE" w:rsidRPr="00AF0522">
        <w:rPr>
          <w:b/>
          <w:sz w:val="28"/>
          <w:szCs w:val="28"/>
        </w:rPr>
        <w:t>uirements</w:t>
      </w:r>
    </w:p>
    <w:p w:rsidR="00AF0522" w:rsidRPr="004C5C24" w:rsidRDefault="00AF0522" w:rsidP="00AF0522">
      <w:pPr>
        <w:pStyle w:val="ListParagraph"/>
        <w:rPr>
          <w:b/>
          <w:sz w:val="28"/>
          <w:szCs w:val="28"/>
        </w:rPr>
      </w:pPr>
    </w:p>
    <w:p w:rsidR="004C5C24" w:rsidRPr="00AF0522" w:rsidRDefault="00AF0522" w:rsidP="00AF0522">
      <w:pPr>
        <w:ind w:left="720"/>
        <w:rPr>
          <w:b/>
          <w:sz w:val="24"/>
          <w:szCs w:val="24"/>
        </w:rPr>
      </w:pPr>
      <w:r>
        <w:rPr>
          <w:b/>
          <w:sz w:val="24"/>
          <w:szCs w:val="24"/>
        </w:rPr>
        <w:t xml:space="preserve">2.1 </w:t>
      </w:r>
      <w:r w:rsidRPr="00AF0522">
        <w:rPr>
          <w:b/>
          <w:sz w:val="24"/>
          <w:szCs w:val="24"/>
        </w:rPr>
        <w:t>Requirements Breakdown</w:t>
      </w:r>
    </w:p>
    <w:p w:rsidR="00AF0522" w:rsidRPr="004C5C24" w:rsidRDefault="00AF0522" w:rsidP="00AF0522">
      <w:pPr>
        <w:pStyle w:val="ListParagraph"/>
        <w:ind w:left="1440"/>
        <w:rPr>
          <w:b/>
          <w:sz w:val="24"/>
          <w:szCs w:val="24"/>
        </w:rPr>
      </w:pPr>
    </w:p>
    <w:p w:rsidR="00EA1838" w:rsidRDefault="00EC1C31" w:rsidP="00255C26">
      <w:pPr>
        <w:pStyle w:val="ListParagraph"/>
        <w:numPr>
          <w:ilvl w:val="0"/>
          <w:numId w:val="1"/>
        </w:numPr>
      </w:pPr>
      <w:r>
        <w:t>User manual and training</w:t>
      </w:r>
      <w:r w:rsidR="004C5C24">
        <w:t xml:space="preserve"> documents</w:t>
      </w:r>
      <w:r>
        <w:t xml:space="preserve"> to be utilized by the Smithgall Woods team and website admins</w:t>
      </w:r>
    </w:p>
    <w:p w:rsidR="00255C26" w:rsidRPr="00255C26" w:rsidRDefault="00255C26" w:rsidP="00255C26">
      <w:pPr>
        <w:pStyle w:val="ListParagraph"/>
        <w:numPr>
          <w:ilvl w:val="0"/>
          <w:numId w:val="1"/>
        </w:numPr>
        <w:rPr>
          <w:b/>
        </w:rPr>
      </w:pPr>
      <w:r>
        <w:t>Potentially switch over to Java programming language</w:t>
      </w:r>
    </w:p>
    <w:p w:rsidR="00255C26" w:rsidRDefault="00EC1C31" w:rsidP="00255C26">
      <w:pPr>
        <w:pStyle w:val="ListParagraph"/>
        <w:numPr>
          <w:ilvl w:val="0"/>
          <w:numId w:val="1"/>
        </w:numPr>
      </w:pPr>
      <w:r>
        <w:t>User friendly interface</w:t>
      </w:r>
    </w:p>
    <w:p w:rsidR="00255C26" w:rsidRDefault="00EC1C31" w:rsidP="00255C26">
      <w:pPr>
        <w:pStyle w:val="ListParagraph"/>
        <w:numPr>
          <w:ilvl w:val="0"/>
          <w:numId w:val="1"/>
        </w:numPr>
      </w:pPr>
      <w:r>
        <w:t>Website mobility usage</w:t>
      </w:r>
    </w:p>
    <w:p w:rsidR="00255C26" w:rsidRDefault="00EC1C31" w:rsidP="00255C26">
      <w:pPr>
        <w:pStyle w:val="ListParagraph"/>
        <w:numPr>
          <w:ilvl w:val="0"/>
          <w:numId w:val="1"/>
        </w:numPr>
      </w:pPr>
      <w:del w:id="10" w:author="Jojo" w:date="2017-09-13T22:52:00Z">
        <w:r w:rsidRPr="00255C26" w:rsidDel="00047CC8">
          <w:rPr>
            <w:sz w:val="14"/>
            <w:szCs w:val="14"/>
          </w:rPr>
          <w:delText xml:space="preserve"> </w:delText>
        </w:r>
      </w:del>
      <w:r>
        <w:t xml:space="preserve">Pictures: </w:t>
      </w:r>
      <w:proofErr w:type="spellStart"/>
      <w:r>
        <w:t>Smithgall</w:t>
      </w:r>
      <w:proofErr w:type="spellEnd"/>
      <w:r>
        <w:t xml:space="preserve"> Woods wants to connect to the state site to rent cabins, along with include pictures of cabins and highlight of volunteers</w:t>
      </w:r>
    </w:p>
    <w:p w:rsidR="00EA1838" w:rsidRDefault="00EC1C31" w:rsidP="00255C26">
      <w:pPr>
        <w:pStyle w:val="ListParagraph"/>
        <w:numPr>
          <w:ilvl w:val="0"/>
          <w:numId w:val="1"/>
        </w:numPr>
      </w:pPr>
      <w:r>
        <w:t>MySQL language</w:t>
      </w:r>
    </w:p>
    <w:p w:rsidR="00AF0522" w:rsidRDefault="00AF0522" w:rsidP="00AF0522"/>
    <w:p w:rsidR="00AF0522" w:rsidRDefault="00AF0522" w:rsidP="00AF0522">
      <w:pPr>
        <w:pStyle w:val="ListParagraph"/>
        <w:rPr>
          <w:b/>
          <w:sz w:val="24"/>
          <w:szCs w:val="24"/>
        </w:rPr>
      </w:pPr>
      <w:commentRangeStart w:id="11"/>
      <w:r>
        <w:rPr>
          <w:b/>
          <w:sz w:val="24"/>
          <w:szCs w:val="24"/>
        </w:rPr>
        <w:t>2.2 Requirement Details</w:t>
      </w:r>
      <w:commentRangeEnd w:id="11"/>
      <w:r w:rsidR="006E5B2E">
        <w:rPr>
          <w:rStyle w:val="CommentReference"/>
        </w:rPr>
        <w:commentReference w:id="11"/>
      </w:r>
    </w:p>
    <w:p w:rsidR="00AF0522" w:rsidRPr="00AF0522" w:rsidRDefault="00AF0522" w:rsidP="00AF0522">
      <w:pPr>
        <w:rPr>
          <w:b/>
          <w:sz w:val="24"/>
          <w:szCs w:val="24"/>
        </w:rPr>
      </w:pPr>
    </w:p>
    <w:p w:rsidR="00AF0522" w:rsidRDefault="00AF0522" w:rsidP="00AF0522">
      <w:r>
        <w:t>N/A for right now</w:t>
      </w:r>
    </w:p>
    <w:p w:rsidR="00255C26" w:rsidRDefault="00255C26" w:rsidP="00255C26"/>
    <w:p w:rsidR="00255C26" w:rsidRDefault="00255C26" w:rsidP="00255C26"/>
    <w:p w:rsidR="00EA1838" w:rsidRDefault="00AF0522" w:rsidP="00F66DFE">
      <w:pPr>
        <w:jc w:val="center"/>
        <w:rPr>
          <w:b/>
          <w:sz w:val="28"/>
          <w:szCs w:val="28"/>
        </w:rPr>
      </w:pPr>
      <w:commentRangeStart w:id="12"/>
      <w:r>
        <w:rPr>
          <w:b/>
          <w:sz w:val="28"/>
          <w:szCs w:val="28"/>
        </w:rPr>
        <w:t xml:space="preserve">3.0 </w:t>
      </w:r>
      <w:r w:rsidR="00F66DFE" w:rsidRPr="00F66DFE">
        <w:rPr>
          <w:b/>
          <w:sz w:val="28"/>
          <w:szCs w:val="28"/>
        </w:rPr>
        <w:t>Functional Specifications</w:t>
      </w:r>
      <w:commentRangeEnd w:id="12"/>
      <w:r w:rsidR="006E5B2E">
        <w:rPr>
          <w:rStyle w:val="CommentReference"/>
        </w:rPr>
        <w:commentReference w:id="12"/>
      </w:r>
    </w:p>
    <w:p w:rsidR="004C5C24" w:rsidRPr="00F66DFE" w:rsidRDefault="004C5C24" w:rsidP="00F66DFE">
      <w:pPr>
        <w:jc w:val="center"/>
        <w:rPr>
          <w:b/>
          <w:sz w:val="28"/>
          <w:szCs w:val="28"/>
        </w:rPr>
      </w:pPr>
    </w:p>
    <w:p w:rsidR="00255C26" w:rsidRDefault="00255C26">
      <w:r>
        <w:t>N/A for right now—will add one as we get more detail around requirements</w:t>
      </w:r>
    </w:p>
    <w:p w:rsidR="00255C26" w:rsidRDefault="00255C26"/>
    <w:p w:rsidR="00F66DFE" w:rsidRDefault="00AF0522" w:rsidP="00F66DFE">
      <w:pPr>
        <w:jc w:val="center"/>
        <w:rPr>
          <w:b/>
          <w:sz w:val="28"/>
          <w:szCs w:val="28"/>
        </w:rPr>
      </w:pPr>
      <w:r>
        <w:rPr>
          <w:b/>
          <w:sz w:val="28"/>
          <w:szCs w:val="28"/>
        </w:rPr>
        <w:t xml:space="preserve">4.0 </w:t>
      </w:r>
      <w:r w:rsidR="00F66DFE">
        <w:rPr>
          <w:b/>
          <w:sz w:val="28"/>
          <w:szCs w:val="28"/>
        </w:rPr>
        <w:t>Discoveries</w:t>
      </w:r>
    </w:p>
    <w:p w:rsidR="004C5C24" w:rsidRPr="00F66DFE" w:rsidRDefault="004C5C24" w:rsidP="00F66DFE">
      <w:pPr>
        <w:jc w:val="center"/>
        <w:rPr>
          <w:b/>
          <w:sz w:val="28"/>
          <w:szCs w:val="28"/>
        </w:rPr>
      </w:pPr>
    </w:p>
    <w:p w:rsidR="00255C26" w:rsidRDefault="00F66DFE" w:rsidP="00255C26">
      <w:pPr>
        <w:pStyle w:val="ListParagraph"/>
        <w:numPr>
          <w:ilvl w:val="0"/>
          <w:numId w:val="2"/>
        </w:numPr>
        <w:rPr>
          <w:b/>
        </w:rPr>
      </w:pPr>
      <w:r>
        <w:rPr>
          <w:b/>
        </w:rPr>
        <w:t>Existence</w:t>
      </w:r>
      <w:r w:rsidR="00255C26">
        <w:rPr>
          <w:b/>
        </w:rPr>
        <w:t xml:space="preserve"> of unnecessary accounts</w:t>
      </w:r>
    </w:p>
    <w:p w:rsidR="00255C26" w:rsidRDefault="00255C26" w:rsidP="00255C26">
      <w:pPr>
        <w:pStyle w:val="ListParagraph"/>
        <w:numPr>
          <w:ilvl w:val="1"/>
          <w:numId w:val="2"/>
        </w:numPr>
        <w:pBdr>
          <w:top w:val="none" w:sz="0" w:space="0" w:color="auto"/>
          <w:left w:val="none" w:sz="0" w:space="0" w:color="auto"/>
          <w:bottom w:val="none" w:sz="0" w:space="0" w:color="auto"/>
          <w:right w:val="none" w:sz="0" w:space="0" w:color="auto"/>
          <w:between w:val="none" w:sz="0" w:space="0" w:color="auto"/>
        </w:pBdr>
        <w:spacing w:after="160" w:line="256" w:lineRule="auto"/>
        <w:rPr>
          <w:sz w:val="24"/>
          <w:szCs w:val="24"/>
        </w:rPr>
      </w:pPr>
      <w:commentRangeStart w:id="13"/>
      <w:r>
        <w:rPr>
          <w:sz w:val="24"/>
          <w:szCs w:val="24"/>
        </w:rPr>
        <w:lastRenderedPageBreak/>
        <w:t>Hosting site</w:t>
      </w:r>
      <w:commentRangeEnd w:id="13"/>
      <w:r w:rsidR="00981D5D">
        <w:rPr>
          <w:rStyle w:val="CommentReference"/>
        </w:rPr>
        <w:commentReference w:id="13"/>
      </w:r>
    </w:p>
    <w:p w:rsidR="00255C26" w:rsidRDefault="00255C26" w:rsidP="00255C26">
      <w:pPr>
        <w:pStyle w:val="ListParagraph"/>
        <w:numPr>
          <w:ilvl w:val="2"/>
          <w:numId w:val="2"/>
        </w:numPr>
        <w:pBdr>
          <w:top w:val="none" w:sz="0" w:space="0" w:color="auto"/>
          <w:left w:val="none" w:sz="0" w:space="0" w:color="auto"/>
          <w:bottom w:val="none" w:sz="0" w:space="0" w:color="auto"/>
          <w:right w:val="none" w:sz="0" w:space="0" w:color="auto"/>
          <w:between w:val="none" w:sz="0" w:space="0" w:color="auto"/>
        </w:pBdr>
        <w:spacing w:after="160" w:line="256" w:lineRule="auto"/>
        <w:rPr>
          <w:sz w:val="24"/>
          <w:szCs w:val="24"/>
        </w:rPr>
      </w:pPr>
      <w:r>
        <w:t>17505820 – Dr. Huber’s account</w:t>
      </w:r>
    </w:p>
    <w:p w:rsidR="00255C26" w:rsidRDefault="00255C26" w:rsidP="00255C26">
      <w:pPr>
        <w:pStyle w:val="ListParagraph"/>
        <w:numPr>
          <w:ilvl w:val="1"/>
          <w:numId w:val="2"/>
        </w:numPr>
        <w:pBdr>
          <w:top w:val="none" w:sz="0" w:space="0" w:color="auto"/>
          <w:left w:val="none" w:sz="0" w:space="0" w:color="auto"/>
          <w:bottom w:val="none" w:sz="0" w:space="0" w:color="auto"/>
          <w:right w:val="none" w:sz="0" w:space="0" w:color="auto"/>
          <w:between w:val="none" w:sz="0" w:space="0" w:color="auto"/>
        </w:pBdr>
        <w:spacing w:after="160" w:line="256" w:lineRule="auto"/>
        <w:rPr>
          <w:sz w:val="24"/>
          <w:szCs w:val="24"/>
        </w:rPr>
      </w:pPr>
      <w:commentRangeStart w:id="14"/>
      <w:r>
        <w:t>Databases</w:t>
      </w:r>
      <w:commentRangeEnd w:id="14"/>
      <w:r w:rsidR="00981D5D">
        <w:rPr>
          <w:rStyle w:val="CommentReference"/>
        </w:rPr>
        <w:commentReference w:id="14"/>
      </w:r>
    </w:p>
    <w:p w:rsidR="00255C26" w:rsidRDefault="00552245" w:rsidP="00255C26">
      <w:pPr>
        <w:pStyle w:val="ListParagraph"/>
        <w:numPr>
          <w:ilvl w:val="2"/>
          <w:numId w:val="2"/>
        </w:numPr>
        <w:pBdr>
          <w:top w:val="none" w:sz="0" w:space="0" w:color="auto"/>
          <w:left w:val="none" w:sz="0" w:space="0" w:color="auto"/>
          <w:bottom w:val="none" w:sz="0" w:space="0" w:color="auto"/>
          <w:right w:val="none" w:sz="0" w:space="0" w:color="auto"/>
          <w:between w:val="none" w:sz="0" w:space="0" w:color="auto"/>
        </w:pBdr>
        <w:spacing w:after="160" w:line="256" w:lineRule="auto"/>
      </w:pPr>
      <w:hyperlink r:id="rId9" w:history="1">
        <w:r w:rsidR="00255C26">
          <w:rPr>
            <w:rStyle w:val="Hyperlink"/>
          </w:rPr>
          <w:t>db357026991</w:t>
        </w:r>
      </w:hyperlink>
      <w:r w:rsidR="00255C26">
        <w:t xml:space="preserve"> (FSGW)</w:t>
      </w:r>
    </w:p>
    <w:p w:rsidR="00255C26" w:rsidRDefault="00552245" w:rsidP="00255C26">
      <w:pPr>
        <w:pStyle w:val="ListParagraph"/>
        <w:numPr>
          <w:ilvl w:val="2"/>
          <w:numId w:val="2"/>
        </w:numPr>
        <w:pBdr>
          <w:top w:val="none" w:sz="0" w:space="0" w:color="auto"/>
          <w:left w:val="none" w:sz="0" w:space="0" w:color="auto"/>
          <w:bottom w:val="none" w:sz="0" w:space="0" w:color="auto"/>
          <w:right w:val="none" w:sz="0" w:space="0" w:color="auto"/>
          <w:between w:val="none" w:sz="0" w:space="0" w:color="auto"/>
        </w:pBdr>
        <w:spacing w:after="160" w:line="256" w:lineRule="auto"/>
      </w:pPr>
      <w:hyperlink r:id="rId10" w:history="1">
        <w:r w:rsidR="00255C26">
          <w:rPr>
            <w:rStyle w:val="Hyperlink"/>
          </w:rPr>
          <w:t>db358933030</w:t>
        </w:r>
      </w:hyperlink>
      <w:r w:rsidR="00255C26">
        <w:t xml:space="preserve"> (</w:t>
      </w:r>
      <w:proofErr w:type="spellStart"/>
      <w:r w:rsidR="00255C26">
        <w:t>FSGWData</w:t>
      </w:r>
      <w:proofErr w:type="spellEnd"/>
      <w:r w:rsidR="00255C26">
        <w:t>)</w:t>
      </w:r>
      <w:ins w:id="15" w:author="Jojo" w:date="2017-09-13T23:01:00Z">
        <w:r w:rsidR="00047CC8">
          <w:t>;  Database for Volunteer Hours</w:t>
        </w:r>
      </w:ins>
    </w:p>
    <w:p w:rsidR="00255C26" w:rsidRDefault="00552245" w:rsidP="00255C26">
      <w:pPr>
        <w:pStyle w:val="ListParagraph"/>
        <w:numPr>
          <w:ilvl w:val="2"/>
          <w:numId w:val="2"/>
        </w:numPr>
        <w:pBdr>
          <w:top w:val="none" w:sz="0" w:space="0" w:color="auto"/>
          <w:left w:val="none" w:sz="0" w:space="0" w:color="auto"/>
          <w:bottom w:val="none" w:sz="0" w:space="0" w:color="auto"/>
          <w:right w:val="none" w:sz="0" w:space="0" w:color="auto"/>
          <w:between w:val="none" w:sz="0" w:space="0" w:color="auto"/>
        </w:pBdr>
        <w:spacing w:after="160" w:line="256" w:lineRule="auto"/>
      </w:pPr>
      <w:hyperlink r:id="rId11" w:history="1">
        <w:r w:rsidR="00255C26">
          <w:rPr>
            <w:rStyle w:val="Hyperlink"/>
          </w:rPr>
          <w:t>db360322876</w:t>
        </w:r>
      </w:hyperlink>
      <w:r w:rsidR="00255C26">
        <w:t xml:space="preserve"> (Fresh root WP inst</w:t>
      </w:r>
      <w:r w:rsidR="00F66DFE">
        <w:t>all)</w:t>
      </w:r>
      <w:del w:id="16" w:author="Jojo" w:date="2017-09-18T13:20:00Z">
        <w:r w:rsidR="00F66DFE" w:rsidDel="007754DD">
          <w:delText xml:space="preserve"> </w:delText>
        </w:r>
      </w:del>
      <w:r w:rsidR="00F66DFE">
        <w:t>: T</w:t>
      </w:r>
      <w:r w:rsidR="00255C26">
        <w:t>his is the database the WordPress site pulls from and saves to for page content.</w:t>
      </w:r>
    </w:p>
    <w:p w:rsidR="00255C26" w:rsidRDefault="00552245" w:rsidP="00255C26">
      <w:pPr>
        <w:pStyle w:val="ListParagraph"/>
        <w:numPr>
          <w:ilvl w:val="2"/>
          <w:numId w:val="2"/>
        </w:numPr>
        <w:pBdr>
          <w:top w:val="none" w:sz="0" w:space="0" w:color="auto"/>
          <w:left w:val="none" w:sz="0" w:space="0" w:color="auto"/>
          <w:bottom w:val="none" w:sz="0" w:space="0" w:color="auto"/>
          <w:right w:val="none" w:sz="0" w:space="0" w:color="auto"/>
          <w:between w:val="none" w:sz="0" w:space="0" w:color="auto"/>
        </w:pBdr>
        <w:spacing w:after="160" w:line="256" w:lineRule="auto"/>
      </w:pPr>
      <w:hyperlink r:id="rId12" w:history="1">
        <w:r w:rsidR="00255C26">
          <w:rPr>
            <w:rStyle w:val="Hyperlink"/>
          </w:rPr>
          <w:t>db265662256</w:t>
        </w:r>
      </w:hyperlink>
      <w:r w:rsidR="00F66DFE">
        <w:t xml:space="preserve"> (login and hours database): We think </w:t>
      </w:r>
      <w:r w:rsidR="00255C26">
        <w:t>this is the volunteer hours db.</w:t>
      </w:r>
    </w:p>
    <w:p w:rsidR="00255C26" w:rsidRDefault="00552245" w:rsidP="00255C26">
      <w:pPr>
        <w:pStyle w:val="ListParagraph"/>
        <w:numPr>
          <w:ilvl w:val="2"/>
          <w:numId w:val="2"/>
        </w:numPr>
        <w:pBdr>
          <w:top w:val="none" w:sz="0" w:space="0" w:color="auto"/>
          <w:left w:val="none" w:sz="0" w:space="0" w:color="auto"/>
          <w:bottom w:val="none" w:sz="0" w:space="0" w:color="auto"/>
          <w:right w:val="none" w:sz="0" w:space="0" w:color="auto"/>
          <w:between w:val="none" w:sz="0" w:space="0" w:color="auto"/>
        </w:pBdr>
        <w:spacing w:after="160" w:line="256" w:lineRule="auto"/>
      </w:pPr>
      <w:hyperlink r:id="rId13" w:history="1">
        <w:r w:rsidR="00255C26">
          <w:rPr>
            <w:rStyle w:val="Hyperlink"/>
          </w:rPr>
          <w:t>db268336715</w:t>
        </w:r>
      </w:hyperlink>
      <w:r w:rsidR="00255C26">
        <w:t xml:space="preserve"> (</w:t>
      </w:r>
      <w:proofErr w:type="spellStart"/>
      <w:r w:rsidR="00255C26">
        <w:t>calendardb</w:t>
      </w:r>
      <w:proofErr w:type="spellEnd"/>
      <w:r w:rsidR="00255C26">
        <w:t>)</w:t>
      </w:r>
    </w:p>
    <w:p w:rsidR="00255C26" w:rsidRDefault="00255C26" w:rsidP="00255C26">
      <w:pPr>
        <w:pStyle w:val="ListParagraph"/>
        <w:numPr>
          <w:ilvl w:val="1"/>
          <w:numId w:val="2"/>
        </w:numPr>
        <w:pBdr>
          <w:top w:val="none" w:sz="0" w:space="0" w:color="auto"/>
          <w:left w:val="none" w:sz="0" w:space="0" w:color="auto"/>
          <w:bottom w:val="none" w:sz="0" w:space="0" w:color="auto"/>
          <w:right w:val="none" w:sz="0" w:space="0" w:color="auto"/>
          <w:between w:val="none" w:sz="0" w:space="0" w:color="auto"/>
        </w:pBdr>
        <w:spacing w:after="160" w:line="256" w:lineRule="auto"/>
        <w:rPr>
          <w:sz w:val="24"/>
          <w:szCs w:val="24"/>
        </w:rPr>
      </w:pPr>
      <w:commentRangeStart w:id="17"/>
      <w:r>
        <w:rPr>
          <w:sz w:val="24"/>
          <w:szCs w:val="24"/>
        </w:rPr>
        <w:t>FTP accounts</w:t>
      </w:r>
      <w:commentRangeEnd w:id="17"/>
      <w:r w:rsidR="00981D5D">
        <w:rPr>
          <w:rStyle w:val="CommentReference"/>
        </w:rPr>
        <w:commentReference w:id="17"/>
      </w:r>
    </w:p>
    <w:p w:rsidR="00255C26" w:rsidRDefault="00552245" w:rsidP="00255C26">
      <w:pPr>
        <w:pStyle w:val="ListParagraph"/>
        <w:numPr>
          <w:ilvl w:val="2"/>
          <w:numId w:val="2"/>
        </w:numPr>
        <w:pBdr>
          <w:top w:val="none" w:sz="0" w:space="0" w:color="auto"/>
          <w:left w:val="none" w:sz="0" w:space="0" w:color="auto"/>
          <w:bottom w:val="none" w:sz="0" w:space="0" w:color="auto"/>
          <w:right w:val="none" w:sz="0" w:space="0" w:color="auto"/>
          <w:between w:val="none" w:sz="0" w:space="0" w:color="auto"/>
        </w:pBdr>
        <w:spacing w:after="160" w:line="256" w:lineRule="auto"/>
      </w:pPr>
      <w:hyperlink r:id="rId14" w:history="1">
        <w:r w:rsidR="00255C26">
          <w:rPr>
            <w:rStyle w:val="Hyperlink"/>
          </w:rPr>
          <w:t>u48922589</w:t>
        </w:r>
      </w:hyperlink>
    </w:p>
    <w:p w:rsidR="00255C26" w:rsidRDefault="00552245" w:rsidP="00255C26">
      <w:pPr>
        <w:pStyle w:val="ListParagraph"/>
        <w:numPr>
          <w:ilvl w:val="2"/>
          <w:numId w:val="2"/>
        </w:numPr>
        <w:pBdr>
          <w:top w:val="none" w:sz="0" w:space="0" w:color="auto"/>
          <w:left w:val="none" w:sz="0" w:space="0" w:color="auto"/>
          <w:bottom w:val="none" w:sz="0" w:space="0" w:color="auto"/>
          <w:right w:val="none" w:sz="0" w:space="0" w:color="auto"/>
          <w:between w:val="none" w:sz="0" w:space="0" w:color="auto"/>
        </w:pBdr>
        <w:spacing w:after="160" w:line="256" w:lineRule="auto"/>
      </w:pPr>
      <w:hyperlink r:id="rId15" w:history="1">
        <w:r w:rsidR="00255C26">
          <w:rPr>
            <w:rStyle w:val="Hyperlink"/>
          </w:rPr>
          <w:t>u48922589-drdan</w:t>
        </w:r>
      </w:hyperlink>
      <w:r w:rsidR="00F66DFE">
        <w:t xml:space="preserve"> : T</w:t>
      </w:r>
      <w:r w:rsidR="00255C26">
        <w:t xml:space="preserve">his is the only account we can access.  The passwords for the others are incorrect.  We only need one account, so </w:t>
      </w:r>
      <w:r w:rsidR="00F66DFE">
        <w:t>we propose getting rid of the remaining</w:t>
      </w:r>
    </w:p>
    <w:p w:rsidR="00255C26" w:rsidRDefault="00552245" w:rsidP="00255C26">
      <w:pPr>
        <w:pStyle w:val="ListParagraph"/>
        <w:numPr>
          <w:ilvl w:val="2"/>
          <w:numId w:val="2"/>
        </w:numPr>
        <w:pBdr>
          <w:top w:val="none" w:sz="0" w:space="0" w:color="auto"/>
          <w:left w:val="none" w:sz="0" w:space="0" w:color="auto"/>
          <w:bottom w:val="none" w:sz="0" w:space="0" w:color="auto"/>
          <w:right w:val="none" w:sz="0" w:space="0" w:color="auto"/>
          <w:between w:val="none" w:sz="0" w:space="0" w:color="auto"/>
        </w:pBdr>
        <w:spacing w:after="160" w:line="256" w:lineRule="auto"/>
      </w:pPr>
      <w:hyperlink r:id="rId16" w:history="1">
        <w:r w:rsidR="00255C26">
          <w:rPr>
            <w:rStyle w:val="Hyperlink"/>
          </w:rPr>
          <w:t>u48922589-students</w:t>
        </w:r>
      </w:hyperlink>
    </w:p>
    <w:p w:rsidR="00255C26" w:rsidRDefault="00552245" w:rsidP="00255C26">
      <w:pPr>
        <w:pStyle w:val="ListParagraph"/>
        <w:numPr>
          <w:ilvl w:val="2"/>
          <w:numId w:val="2"/>
        </w:numPr>
        <w:pBdr>
          <w:top w:val="none" w:sz="0" w:space="0" w:color="auto"/>
          <w:left w:val="none" w:sz="0" w:space="0" w:color="auto"/>
          <w:bottom w:val="none" w:sz="0" w:space="0" w:color="auto"/>
          <w:right w:val="none" w:sz="0" w:space="0" w:color="auto"/>
          <w:between w:val="none" w:sz="0" w:space="0" w:color="auto"/>
        </w:pBdr>
        <w:spacing w:after="160" w:line="256" w:lineRule="auto"/>
      </w:pPr>
      <w:hyperlink r:id="rId17" w:history="1">
        <w:r w:rsidR="00255C26">
          <w:rPr>
            <w:rStyle w:val="Hyperlink"/>
          </w:rPr>
          <w:t>u48922589-Admin</w:t>
        </w:r>
      </w:hyperlink>
    </w:p>
    <w:p w:rsidR="00255C26" w:rsidRDefault="00255C26" w:rsidP="00255C26">
      <w:pPr>
        <w:pStyle w:val="ListParagraph"/>
        <w:numPr>
          <w:ilvl w:val="1"/>
          <w:numId w:val="2"/>
        </w:numPr>
        <w:pBdr>
          <w:top w:val="none" w:sz="0" w:space="0" w:color="auto"/>
          <w:left w:val="none" w:sz="0" w:space="0" w:color="auto"/>
          <w:bottom w:val="none" w:sz="0" w:space="0" w:color="auto"/>
          <w:right w:val="none" w:sz="0" w:space="0" w:color="auto"/>
          <w:between w:val="none" w:sz="0" w:space="0" w:color="auto"/>
        </w:pBdr>
        <w:spacing w:after="160" w:line="256" w:lineRule="auto"/>
        <w:rPr>
          <w:sz w:val="24"/>
          <w:szCs w:val="24"/>
        </w:rPr>
      </w:pPr>
      <w:commentRangeStart w:id="18"/>
      <w:r>
        <w:rPr>
          <w:sz w:val="24"/>
          <w:szCs w:val="24"/>
        </w:rPr>
        <w:t>WordPress accounts</w:t>
      </w:r>
      <w:commentRangeEnd w:id="18"/>
      <w:r w:rsidR="00981D5D">
        <w:rPr>
          <w:rStyle w:val="CommentReference"/>
        </w:rPr>
        <w:commentReference w:id="18"/>
      </w:r>
    </w:p>
    <w:p w:rsidR="00255C26" w:rsidRDefault="00255C26" w:rsidP="00255C26">
      <w:pPr>
        <w:pStyle w:val="ListParagraph"/>
        <w:numPr>
          <w:ilvl w:val="2"/>
          <w:numId w:val="2"/>
        </w:numPr>
        <w:pBdr>
          <w:top w:val="none" w:sz="0" w:space="0" w:color="auto"/>
          <w:left w:val="none" w:sz="0" w:space="0" w:color="auto"/>
          <w:bottom w:val="none" w:sz="0" w:space="0" w:color="auto"/>
          <w:right w:val="none" w:sz="0" w:space="0" w:color="auto"/>
          <w:between w:val="none" w:sz="0" w:space="0" w:color="auto"/>
        </w:pBdr>
        <w:spacing w:after="160" w:line="256" w:lineRule="auto"/>
      </w:pPr>
      <w:proofErr w:type="spellStart"/>
      <w:r>
        <w:t>mhuber</w:t>
      </w:r>
      <w:proofErr w:type="spellEnd"/>
      <w:r>
        <w:t xml:space="preserve"> (</w:t>
      </w:r>
      <w:hyperlink r:id="rId18" w:history="1">
        <w:r>
          <w:rPr>
            <w:rStyle w:val="Hyperlink"/>
          </w:rPr>
          <w:t>mhuber@uga.edu</w:t>
        </w:r>
      </w:hyperlink>
      <w:r>
        <w:t xml:space="preserve">) </w:t>
      </w:r>
    </w:p>
    <w:p w:rsidR="00255C26" w:rsidRDefault="00255C26" w:rsidP="00255C26">
      <w:pPr>
        <w:pStyle w:val="ListParagraph"/>
        <w:numPr>
          <w:ilvl w:val="2"/>
          <w:numId w:val="2"/>
        </w:numPr>
        <w:pBdr>
          <w:top w:val="none" w:sz="0" w:space="0" w:color="auto"/>
          <w:left w:val="none" w:sz="0" w:space="0" w:color="auto"/>
          <w:bottom w:val="none" w:sz="0" w:space="0" w:color="auto"/>
          <w:right w:val="none" w:sz="0" w:space="0" w:color="auto"/>
          <w:between w:val="none" w:sz="0" w:space="0" w:color="auto"/>
        </w:pBdr>
        <w:spacing w:after="160" w:line="256" w:lineRule="auto"/>
      </w:pPr>
      <w:r>
        <w:t>admin (</w:t>
      </w:r>
      <w:hyperlink r:id="rId19" w:history="1">
        <w:r>
          <w:rPr>
            <w:rStyle w:val="Hyperlink"/>
          </w:rPr>
          <w:t>youdomaincom977@gmail.com</w:t>
        </w:r>
      </w:hyperlink>
      <w:r w:rsidR="00F66DFE">
        <w:t>) : t</w:t>
      </w:r>
      <w:r>
        <w:t xml:space="preserve">his is the default admin name in WP and </w:t>
      </w:r>
      <w:r w:rsidR="00F66DFE">
        <w:t xml:space="preserve">we suggest that it </w:t>
      </w:r>
      <w:r>
        <w:t xml:space="preserve">should be changed via the </w:t>
      </w:r>
      <w:proofErr w:type="spellStart"/>
      <w:r>
        <w:t>wp_users</w:t>
      </w:r>
      <w:proofErr w:type="spellEnd"/>
      <w:r>
        <w:t xml:space="preserve"> table in the database, </w:t>
      </w:r>
      <w:r w:rsidR="00F66DFE">
        <w:t>assuming that nothing becomes disrupted</w:t>
      </w:r>
    </w:p>
    <w:p w:rsidR="00255C26" w:rsidRDefault="00255C26" w:rsidP="00255C26">
      <w:pPr>
        <w:pStyle w:val="ListParagraph"/>
        <w:numPr>
          <w:ilvl w:val="2"/>
          <w:numId w:val="2"/>
        </w:numPr>
        <w:pBdr>
          <w:top w:val="none" w:sz="0" w:space="0" w:color="auto"/>
          <w:left w:val="none" w:sz="0" w:space="0" w:color="auto"/>
          <w:bottom w:val="none" w:sz="0" w:space="0" w:color="auto"/>
          <w:right w:val="none" w:sz="0" w:space="0" w:color="auto"/>
          <w:between w:val="none" w:sz="0" w:space="0" w:color="auto"/>
        </w:pBdr>
        <w:spacing w:after="160" w:line="256" w:lineRule="auto"/>
      </w:pPr>
      <w:r>
        <w:t>Admin1 (</w:t>
      </w:r>
      <w:hyperlink r:id="rId20" w:history="1">
        <w:r>
          <w:rPr>
            <w:rStyle w:val="Hyperlink"/>
          </w:rPr>
          <w:t>webmaster@friendsofsmithgallwoods.org</w:t>
        </w:r>
      </w:hyperlink>
      <w:r>
        <w:t>)</w:t>
      </w:r>
    </w:p>
    <w:p w:rsidR="00F66DFE" w:rsidRDefault="00255C26" w:rsidP="004C5C24">
      <w:pPr>
        <w:pStyle w:val="ListParagraph"/>
        <w:numPr>
          <w:ilvl w:val="2"/>
          <w:numId w:val="2"/>
        </w:numPr>
        <w:pBdr>
          <w:top w:val="none" w:sz="0" w:space="0" w:color="auto"/>
          <w:left w:val="none" w:sz="0" w:space="0" w:color="auto"/>
          <w:bottom w:val="none" w:sz="0" w:space="0" w:color="auto"/>
          <w:right w:val="none" w:sz="0" w:space="0" w:color="auto"/>
          <w:between w:val="none" w:sz="0" w:space="0" w:color="auto"/>
        </w:pBdr>
        <w:spacing w:after="160" w:line="256" w:lineRule="auto"/>
      </w:pPr>
      <w:proofErr w:type="spellStart"/>
      <w:r>
        <w:t>lcompton</w:t>
      </w:r>
      <w:proofErr w:type="spellEnd"/>
      <w:r>
        <w:t xml:space="preserve"> (</w:t>
      </w:r>
      <w:hyperlink r:id="rId21" w:history="1">
        <w:r>
          <w:rPr>
            <w:rStyle w:val="Hyperlink"/>
          </w:rPr>
          <w:t>compton.pl@gmail.com</w:t>
        </w:r>
      </w:hyperlink>
      <w:r w:rsidR="00F66DFE">
        <w:t xml:space="preserve">) : </w:t>
      </w:r>
      <w:del w:id="19" w:author="Jojo" w:date="2017-09-18T14:31:00Z">
        <w:r w:rsidR="00F66DFE" w:rsidDel="004773F2">
          <w:delText>Team to determine who this user is</w:delText>
        </w:r>
      </w:del>
      <w:ins w:id="20" w:author="Jojo" w:date="2017-09-18T14:31:00Z">
        <w:r w:rsidR="004773F2">
          <w:t xml:space="preserve"> Web Committee </w:t>
        </w:r>
      </w:ins>
      <w:ins w:id="21" w:author="Jojo" w:date="2017-09-18T15:19:00Z">
        <w:r w:rsidR="009E02EE">
          <w:t>Leader</w:t>
        </w:r>
      </w:ins>
      <w:bookmarkStart w:id="22" w:name="_GoBack"/>
      <w:bookmarkEnd w:id="22"/>
    </w:p>
    <w:p w:rsidR="00255C26" w:rsidRDefault="00F66DFE" w:rsidP="00255C26">
      <w:pPr>
        <w:pStyle w:val="ListParagraph"/>
        <w:numPr>
          <w:ilvl w:val="0"/>
          <w:numId w:val="2"/>
        </w:numPr>
        <w:rPr>
          <w:b/>
        </w:rPr>
      </w:pPr>
      <w:r>
        <w:rPr>
          <w:b/>
        </w:rPr>
        <w:t>Outdated Plugins</w:t>
      </w:r>
    </w:p>
    <w:p w:rsidR="00F66DFE" w:rsidRPr="004C5C24" w:rsidRDefault="00F66DFE" w:rsidP="00F66DFE">
      <w:pPr>
        <w:pStyle w:val="ListParagraph"/>
        <w:numPr>
          <w:ilvl w:val="1"/>
          <w:numId w:val="2"/>
        </w:numPr>
        <w:pBdr>
          <w:top w:val="none" w:sz="0" w:space="0" w:color="auto"/>
          <w:left w:val="none" w:sz="0" w:space="0" w:color="auto"/>
          <w:bottom w:val="none" w:sz="0" w:space="0" w:color="auto"/>
          <w:right w:val="none" w:sz="0" w:space="0" w:color="auto"/>
          <w:between w:val="none" w:sz="0" w:space="0" w:color="auto"/>
        </w:pBdr>
        <w:spacing w:after="160" w:line="256" w:lineRule="auto"/>
      </w:pPr>
      <w:r w:rsidRPr="004C5C24">
        <w:t>WordPress – Running vers</w:t>
      </w:r>
      <w:r w:rsidR="004C5C24" w:rsidRPr="004C5C24">
        <w:t>ion 4.5.9</w:t>
      </w:r>
      <w:r w:rsidR="004C5C24" w:rsidRPr="004C5C24">
        <w:sym w:font="Wingdings" w:char="F0E0"/>
      </w:r>
      <w:r w:rsidRPr="004C5C24">
        <w:t>update to 4.8.1</w:t>
      </w:r>
    </w:p>
    <w:p w:rsidR="00F66DFE" w:rsidRPr="004C5C24" w:rsidRDefault="004C5C24" w:rsidP="00F66DFE">
      <w:pPr>
        <w:pStyle w:val="ListParagraph"/>
        <w:numPr>
          <w:ilvl w:val="1"/>
          <w:numId w:val="2"/>
        </w:numPr>
        <w:pBdr>
          <w:top w:val="none" w:sz="0" w:space="0" w:color="auto"/>
          <w:left w:val="none" w:sz="0" w:space="0" w:color="auto"/>
          <w:bottom w:val="none" w:sz="0" w:space="0" w:color="auto"/>
          <w:right w:val="none" w:sz="0" w:space="0" w:color="auto"/>
          <w:between w:val="none" w:sz="0" w:space="0" w:color="auto"/>
        </w:pBdr>
        <w:spacing w:after="160" w:line="256" w:lineRule="auto"/>
      </w:pPr>
      <w:r w:rsidRPr="004C5C24">
        <w:t>PHP – Running version 5.2</w:t>
      </w:r>
      <w:r w:rsidRPr="004C5C24">
        <w:sym w:font="Wingdings" w:char="F0E0"/>
      </w:r>
      <w:r w:rsidR="00F66DFE" w:rsidRPr="004C5C24">
        <w:t>update to 7.0</w:t>
      </w:r>
    </w:p>
    <w:p w:rsidR="00F66DFE" w:rsidRPr="004C5C24" w:rsidRDefault="00F66DFE" w:rsidP="00F66DFE">
      <w:pPr>
        <w:pStyle w:val="ListParagraph"/>
        <w:numPr>
          <w:ilvl w:val="1"/>
          <w:numId w:val="2"/>
        </w:numPr>
        <w:pBdr>
          <w:top w:val="none" w:sz="0" w:space="0" w:color="auto"/>
          <w:left w:val="none" w:sz="0" w:space="0" w:color="auto"/>
          <w:bottom w:val="none" w:sz="0" w:space="0" w:color="auto"/>
          <w:right w:val="none" w:sz="0" w:space="0" w:color="auto"/>
          <w:between w:val="none" w:sz="0" w:space="0" w:color="auto"/>
        </w:pBdr>
        <w:spacing w:after="160" w:line="256" w:lineRule="auto"/>
      </w:pPr>
      <w:r w:rsidRPr="004C5C24">
        <w:t xml:space="preserve">WordPress theme – </w:t>
      </w:r>
      <w:r w:rsidR="004C5C24" w:rsidRPr="004C5C24">
        <w:t>No update found</w:t>
      </w:r>
    </w:p>
    <w:p w:rsidR="00F66DFE" w:rsidRPr="004C5C24" w:rsidRDefault="00F66DFE" w:rsidP="00F66DFE">
      <w:pPr>
        <w:pStyle w:val="ListParagraph"/>
        <w:numPr>
          <w:ilvl w:val="1"/>
          <w:numId w:val="2"/>
        </w:numPr>
        <w:pBdr>
          <w:top w:val="none" w:sz="0" w:space="0" w:color="auto"/>
          <w:left w:val="none" w:sz="0" w:space="0" w:color="auto"/>
          <w:bottom w:val="none" w:sz="0" w:space="0" w:color="auto"/>
          <w:right w:val="none" w:sz="0" w:space="0" w:color="auto"/>
          <w:between w:val="none" w:sz="0" w:space="0" w:color="auto"/>
        </w:pBdr>
        <w:spacing w:after="160" w:line="256" w:lineRule="auto"/>
      </w:pPr>
      <w:r w:rsidRPr="004C5C24">
        <w:t>WordPress plugins</w:t>
      </w:r>
    </w:p>
    <w:p w:rsidR="00F66DFE" w:rsidRPr="004C5C24" w:rsidRDefault="004C5C24" w:rsidP="00F66DFE">
      <w:pPr>
        <w:pStyle w:val="ListParagraph"/>
        <w:numPr>
          <w:ilvl w:val="2"/>
          <w:numId w:val="2"/>
        </w:numPr>
        <w:pBdr>
          <w:top w:val="none" w:sz="0" w:space="0" w:color="auto"/>
          <w:left w:val="none" w:sz="0" w:space="0" w:color="auto"/>
          <w:bottom w:val="none" w:sz="0" w:space="0" w:color="auto"/>
          <w:right w:val="none" w:sz="0" w:space="0" w:color="auto"/>
          <w:between w:val="none" w:sz="0" w:space="0" w:color="auto"/>
        </w:pBdr>
        <w:spacing w:after="160" w:line="256" w:lineRule="auto"/>
      </w:pPr>
      <w:proofErr w:type="spellStart"/>
      <w:r w:rsidRPr="004C5C24">
        <w:t>Akismet</w:t>
      </w:r>
      <w:proofErr w:type="spellEnd"/>
      <w:r w:rsidRPr="004C5C24">
        <w:t xml:space="preserve"> – Running version 3.0</w:t>
      </w:r>
      <w:r w:rsidRPr="004C5C24">
        <w:sym w:font="Wingdings" w:char="F0E0"/>
      </w:r>
      <w:r w:rsidR="00F66DFE" w:rsidRPr="004C5C24">
        <w:t>update to 3.3.4</w:t>
      </w:r>
    </w:p>
    <w:p w:rsidR="00F66DFE" w:rsidRPr="004C5C24" w:rsidRDefault="00F66DFE" w:rsidP="00F66DFE">
      <w:pPr>
        <w:pStyle w:val="ListParagraph"/>
        <w:numPr>
          <w:ilvl w:val="2"/>
          <w:numId w:val="2"/>
        </w:numPr>
        <w:pBdr>
          <w:top w:val="none" w:sz="0" w:space="0" w:color="auto"/>
          <w:left w:val="none" w:sz="0" w:space="0" w:color="auto"/>
          <w:bottom w:val="none" w:sz="0" w:space="0" w:color="auto"/>
          <w:right w:val="none" w:sz="0" w:space="0" w:color="auto"/>
          <w:between w:val="none" w:sz="0" w:space="0" w:color="auto"/>
        </w:pBdr>
        <w:spacing w:after="160" w:line="256" w:lineRule="auto"/>
      </w:pPr>
      <w:proofErr w:type="spellStart"/>
      <w:r w:rsidRPr="004C5C24">
        <w:t>NextGEN</w:t>
      </w:r>
      <w:proofErr w:type="spellEnd"/>
      <w:r w:rsidRPr="004C5C24">
        <w:t xml:space="preserve"> G</w:t>
      </w:r>
      <w:r w:rsidR="004C5C24" w:rsidRPr="004C5C24">
        <w:t>allery – Running version 1.7.4</w:t>
      </w:r>
      <w:r w:rsidR="004C5C24" w:rsidRPr="004C5C24">
        <w:sym w:font="Wingdings" w:char="F0E0"/>
      </w:r>
      <w:r w:rsidRPr="004C5C24">
        <w:t>update to 2.2.12</w:t>
      </w:r>
    </w:p>
    <w:p w:rsidR="00F66DFE" w:rsidRPr="004C5C24" w:rsidRDefault="00F66DFE" w:rsidP="00F66DFE">
      <w:pPr>
        <w:pStyle w:val="ListParagraph"/>
        <w:numPr>
          <w:ilvl w:val="2"/>
          <w:numId w:val="2"/>
        </w:numPr>
        <w:pBdr>
          <w:top w:val="none" w:sz="0" w:space="0" w:color="auto"/>
          <w:left w:val="none" w:sz="0" w:space="0" w:color="auto"/>
          <w:bottom w:val="none" w:sz="0" w:space="0" w:color="auto"/>
          <w:right w:val="none" w:sz="0" w:space="0" w:color="auto"/>
          <w:between w:val="none" w:sz="0" w:space="0" w:color="auto"/>
        </w:pBdr>
        <w:spacing w:after="160" w:line="256" w:lineRule="auto"/>
      </w:pPr>
      <w:r w:rsidRPr="004C5C24">
        <w:t xml:space="preserve">Page </w:t>
      </w:r>
      <w:r w:rsidR="004C5C24" w:rsidRPr="004C5C24">
        <w:t>Links To – Running version 2.4</w:t>
      </w:r>
      <w:r w:rsidR="004C5C24" w:rsidRPr="004C5C24">
        <w:sym w:font="Wingdings" w:char="F0E0"/>
      </w:r>
      <w:r w:rsidRPr="004C5C24">
        <w:t>update to 2.9.9</w:t>
      </w:r>
    </w:p>
    <w:p w:rsidR="00F66DFE" w:rsidRPr="004C5C24" w:rsidRDefault="00F66DFE" w:rsidP="00F66DFE">
      <w:pPr>
        <w:pStyle w:val="ListParagraph"/>
        <w:numPr>
          <w:ilvl w:val="2"/>
          <w:numId w:val="2"/>
        </w:numPr>
        <w:pBdr>
          <w:top w:val="none" w:sz="0" w:space="0" w:color="auto"/>
          <w:left w:val="none" w:sz="0" w:space="0" w:color="auto"/>
          <w:bottom w:val="none" w:sz="0" w:space="0" w:color="auto"/>
          <w:right w:val="none" w:sz="0" w:space="0" w:color="auto"/>
          <w:between w:val="none" w:sz="0" w:space="0" w:color="auto"/>
        </w:pBdr>
        <w:spacing w:after="160" w:line="256" w:lineRule="auto"/>
      </w:pPr>
      <w:proofErr w:type="spellStart"/>
      <w:r w:rsidRPr="004C5C24">
        <w:t>Seo</w:t>
      </w:r>
      <w:proofErr w:type="spellEnd"/>
      <w:r w:rsidRPr="004C5C24">
        <w:t xml:space="preserve"> M</w:t>
      </w:r>
      <w:r w:rsidR="004C5C24" w:rsidRPr="004C5C24">
        <w:t>eta Tags – Running version 1.0</w:t>
      </w:r>
      <w:r w:rsidR="004C5C24" w:rsidRPr="004C5C24">
        <w:sym w:font="Wingdings" w:char="F0E0"/>
      </w:r>
      <w:r w:rsidRPr="004C5C24">
        <w:t>update to 1.4</w:t>
      </w:r>
    </w:p>
    <w:p w:rsidR="00F66DFE" w:rsidRPr="00F66DFE" w:rsidRDefault="00F66DFE" w:rsidP="00F66DFE">
      <w:pPr>
        <w:rPr>
          <w:b/>
        </w:rPr>
      </w:pPr>
    </w:p>
    <w:p w:rsidR="00255C26" w:rsidRDefault="00F66DFE">
      <w:pPr>
        <w:pStyle w:val="ListParagraph"/>
        <w:numPr>
          <w:ilvl w:val="0"/>
          <w:numId w:val="2"/>
        </w:numPr>
        <w:jc w:val="both"/>
        <w:rPr>
          <w:b/>
        </w:rPr>
        <w:pPrChange w:id="23" w:author="Jojo" w:date="2017-09-18T15:11:00Z">
          <w:pPr>
            <w:pStyle w:val="ListParagraph"/>
            <w:numPr>
              <w:numId w:val="2"/>
            </w:numPr>
            <w:ind w:hanging="360"/>
          </w:pPr>
        </w:pPrChange>
      </w:pPr>
      <w:r>
        <w:rPr>
          <w:b/>
        </w:rPr>
        <w:t>Hidden Link Injection:</w:t>
      </w:r>
    </w:p>
    <w:p w:rsidR="00F66DFE" w:rsidRPr="00F66DFE" w:rsidRDefault="00F66DFE">
      <w:pPr>
        <w:pStyle w:val="ListParagraph"/>
        <w:numPr>
          <w:ilvl w:val="1"/>
          <w:numId w:val="2"/>
        </w:numPr>
        <w:jc w:val="both"/>
        <w:rPr>
          <w:b/>
        </w:rPr>
        <w:pPrChange w:id="24" w:author="Jojo" w:date="2017-09-18T15:11:00Z">
          <w:pPr>
            <w:pStyle w:val="ListParagraph"/>
            <w:numPr>
              <w:ilvl w:val="1"/>
              <w:numId w:val="2"/>
            </w:numPr>
            <w:ind w:left="1440" w:hanging="360"/>
          </w:pPr>
        </w:pPrChange>
      </w:pPr>
      <w:r>
        <w:t>Hidden link injections in WordPress is when the attacker inserts links into the files of active WordPress themes and are typically wrapped in HTML comments. It is believed that this is what is pointing to the “Cialis” site. This is a common problem in WordPress versions 2.8x and attackers are able to get into the \</w:t>
      </w:r>
      <w:proofErr w:type="spellStart"/>
      <w:r>
        <w:t>wp</w:t>
      </w:r>
      <w:proofErr w:type="spellEnd"/>
      <w:r>
        <w:t>-admin\</w:t>
      </w:r>
      <w:proofErr w:type="spellStart"/>
      <w:r>
        <w:t>upload.php</w:t>
      </w:r>
      <w:proofErr w:type="spellEnd"/>
      <w:r>
        <w:t xml:space="preserve"> file and insert files on the server</w:t>
      </w:r>
    </w:p>
    <w:p w:rsidR="00F66DFE" w:rsidRPr="00F66DFE" w:rsidRDefault="00F66DFE">
      <w:pPr>
        <w:pStyle w:val="ListParagraph"/>
        <w:numPr>
          <w:ilvl w:val="1"/>
          <w:numId w:val="2"/>
        </w:numPr>
        <w:jc w:val="both"/>
        <w:rPr>
          <w:b/>
        </w:rPr>
        <w:pPrChange w:id="25" w:author="Jojo" w:date="2017-09-18T15:11:00Z">
          <w:pPr>
            <w:pStyle w:val="ListParagraph"/>
            <w:numPr>
              <w:ilvl w:val="1"/>
              <w:numId w:val="2"/>
            </w:numPr>
            <w:ind w:left="1440" w:hanging="360"/>
          </w:pPr>
        </w:pPrChange>
      </w:pPr>
      <w:r>
        <w:t>A base64_decode on the second line of the \</w:t>
      </w:r>
      <w:proofErr w:type="spellStart"/>
      <w:r>
        <w:t>wp</w:t>
      </w:r>
      <w:proofErr w:type="spellEnd"/>
      <w:r>
        <w:t>-includes\</w:t>
      </w:r>
      <w:proofErr w:type="spellStart"/>
      <w:r>
        <w:t>locale.php</w:t>
      </w:r>
      <w:proofErr w:type="spellEnd"/>
      <w:r>
        <w:t xml:space="preserve"> file was found and identified as</w:t>
      </w:r>
      <w:ins w:id="26" w:author="Jojo" w:date="2017-09-18T14:33:00Z">
        <w:r w:rsidR="004773F2">
          <w:t xml:space="preserve"> part of</w:t>
        </w:r>
      </w:ins>
      <w:r>
        <w:t xml:space="preserve"> the</w:t>
      </w:r>
      <w:ins w:id="27" w:author="Jojo" w:date="2017-09-18T14:33:00Z">
        <w:r w:rsidR="004773F2">
          <w:t xml:space="preserve"> injected</w:t>
        </w:r>
      </w:ins>
      <w:r>
        <w:t xml:space="preserve"> malicious code</w:t>
      </w:r>
      <w:ins w:id="28" w:author="Jojo" w:date="2017-09-18T14:34:00Z">
        <w:r w:rsidR="004773F2">
          <w:t xml:space="preserve"> that triggers the “</w:t>
        </w:r>
        <w:proofErr w:type="spellStart"/>
        <w:r w:rsidR="004773F2">
          <w:t>cialis</w:t>
        </w:r>
        <w:proofErr w:type="spellEnd"/>
        <w:r w:rsidR="004773F2">
          <w:t>” messages</w:t>
        </w:r>
      </w:ins>
      <w:ins w:id="29" w:author="Jojo" w:date="2017-09-18T14:35:00Z">
        <w:r w:rsidR="004773F2">
          <w:t xml:space="preserve"> with external web links</w:t>
        </w:r>
      </w:ins>
      <w:ins w:id="30" w:author="Jojo" w:date="2017-09-18T14:34:00Z">
        <w:r w:rsidR="004773F2">
          <w:t xml:space="preserve"> to be displayed in multiple </w:t>
        </w:r>
      </w:ins>
      <w:ins w:id="31" w:author="Jojo" w:date="2017-09-18T14:35:00Z">
        <w:r w:rsidR="004773F2">
          <w:t xml:space="preserve">site </w:t>
        </w:r>
      </w:ins>
      <w:ins w:id="32" w:author="Jojo" w:date="2017-09-18T14:34:00Z">
        <w:r w:rsidR="004773F2">
          <w:t>pages</w:t>
        </w:r>
      </w:ins>
      <w:ins w:id="33" w:author="Jojo" w:date="2017-09-18T14:37:00Z">
        <w:r w:rsidR="004773F2">
          <w:t>.</w:t>
        </w:r>
      </w:ins>
    </w:p>
    <w:p w:rsidR="00F66DFE" w:rsidRPr="004C5C24" w:rsidRDefault="00F66DFE" w:rsidP="004C5C24">
      <w:pPr>
        <w:ind w:left="1080"/>
        <w:jc w:val="center"/>
        <w:rPr>
          <w:b/>
          <w:sz w:val="28"/>
          <w:szCs w:val="28"/>
        </w:rPr>
      </w:pPr>
    </w:p>
    <w:p w:rsidR="004C5C24" w:rsidRDefault="00AF0522" w:rsidP="004C5C24">
      <w:pPr>
        <w:jc w:val="center"/>
        <w:rPr>
          <w:b/>
          <w:sz w:val="28"/>
          <w:szCs w:val="28"/>
        </w:rPr>
      </w:pPr>
      <w:r>
        <w:rPr>
          <w:b/>
          <w:sz w:val="28"/>
          <w:szCs w:val="28"/>
        </w:rPr>
        <w:lastRenderedPageBreak/>
        <w:t xml:space="preserve">5.0 </w:t>
      </w:r>
      <w:r w:rsidR="00255C26" w:rsidRPr="004C5C24">
        <w:rPr>
          <w:b/>
          <w:sz w:val="28"/>
          <w:szCs w:val="28"/>
        </w:rPr>
        <w:t>P</w:t>
      </w:r>
      <w:r w:rsidR="004C5C24">
        <w:rPr>
          <w:b/>
          <w:sz w:val="28"/>
          <w:szCs w:val="28"/>
        </w:rPr>
        <w:t>roposed Solutions</w:t>
      </w:r>
      <w:ins w:id="34" w:author="Jojo" w:date="2017-09-18T15:07:00Z">
        <w:r w:rsidR="006E5B2E">
          <w:rPr>
            <w:b/>
            <w:sz w:val="28"/>
            <w:szCs w:val="28"/>
          </w:rPr>
          <w:t xml:space="preserve"> to Security Vulnerability</w:t>
        </w:r>
      </w:ins>
    </w:p>
    <w:p w:rsidR="004C5C24" w:rsidRPr="004C5C24" w:rsidRDefault="004C5C24" w:rsidP="004C5C24">
      <w:pPr>
        <w:jc w:val="center"/>
        <w:rPr>
          <w:b/>
          <w:sz w:val="28"/>
          <w:szCs w:val="28"/>
        </w:rPr>
      </w:pPr>
    </w:p>
    <w:p w:rsidR="004C5C24" w:rsidRPr="004C5C24" w:rsidRDefault="004C5C24">
      <w:pPr>
        <w:pStyle w:val="ListParagraph"/>
        <w:numPr>
          <w:ilvl w:val="0"/>
          <w:numId w:val="6"/>
        </w:numPr>
        <w:jc w:val="both"/>
        <w:rPr>
          <w:b/>
        </w:rPr>
        <w:pPrChange w:id="35" w:author="Jojo" w:date="2017-09-18T15:12:00Z">
          <w:pPr>
            <w:pStyle w:val="ListParagraph"/>
            <w:numPr>
              <w:numId w:val="6"/>
            </w:numPr>
            <w:ind w:hanging="360"/>
          </w:pPr>
        </w:pPrChange>
      </w:pPr>
      <w:r>
        <w:t>Deleting the malicious html insert from the file</w:t>
      </w:r>
    </w:p>
    <w:p w:rsidR="004C5C24" w:rsidRPr="004C5C24" w:rsidRDefault="004C5C24">
      <w:pPr>
        <w:pStyle w:val="ListParagraph"/>
        <w:numPr>
          <w:ilvl w:val="1"/>
          <w:numId w:val="6"/>
        </w:numPr>
        <w:jc w:val="both"/>
        <w:rPr>
          <w:b/>
        </w:rPr>
        <w:pPrChange w:id="36" w:author="Jojo" w:date="2017-09-18T15:12:00Z">
          <w:pPr>
            <w:pStyle w:val="ListParagraph"/>
            <w:numPr>
              <w:ilvl w:val="1"/>
              <w:numId w:val="6"/>
            </w:numPr>
            <w:ind w:left="1440" w:hanging="360"/>
          </w:pPr>
        </w:pPrChange>
      </w:pPr>
      <w:r>
        <w:t xml:space="preserve">Note: </w:t>
      </w:r>
      <w:del w:id="37" w:author="Jojo" w:date="2017-09-18T14:40:00Z">
        <w:r w:rsidDel="00981D5D">
          <w:delText>Team tested</w:delText>
        </w:r>
      </w:del>
      <w:r>
        <w:t xml:space="preserve"> </w:t>
      </w:r>
      <w:del w:id="38" w:author="Jojo" w:date="2017-09-18T14:45:00Z">
        <w:r w:rsidDel="00981D5D">
          <w:delText>c</w:delText>
        </w:r>
      </w:del>
      <w:ins w:id="39" w:author="Jojo" w:date="2017-09-18T14:45:00Z">
        <w:r w:rsidR="00981D5D">
          <w:t>C</w:t>
        </w:r>
      </w:ins>
      <w:r>
        <w:t>ommenting the inject</w:t>
      </w:r>
      <w:ins w:id="40" w:author="Jojo" w:date="2017-09-18T14:40:00Z">
        <w:r w:rsidR="00981D5D">
          <w:t>ed</w:t>
        </w:r>
      </w:ins>
      <w:del w:id="41" w:author="Jojo" w:date="2017-09-18T14:40:00Z">
        <w:r w:rsidDel="00981D5D">
          <w:delText>ion</w:delText>
        </w:r>
      </w:del>
      <w:ins w:id="42" w:author="Jojo" w:date="2017-09-18T14:40:00Z">
        <w:r w:rsidR="00981D5D">
          <w:t xml:space="preserve"> code</w:t>
        </w:r>
      </w:ins>
      <w:r>
        <w:t xml:space="preserve"> out</w:t>
      </w:r>
      <w:del w:id="43" w:author="Jojo" w:date="2017-09-18T14:45:00Z">
        <w:r w:rsidDel="00981D5D">
          <w:delText>,</w:delText>
        </w:r>
      </w:del>
      <w:r>
        <w:t xml:space="preserve"> </w:t>
      </w:r>
      <w:del w:id="44" w:author="Jojo" w:date="2017-09-18T14:41:00Z">
        <w:r w:rsidDel="00981D5D">
          <w:delText>which resulted in the disappearance of</w:delText>
        </w:r>
      </w:del>
      <w:ins w:id="45" w:author="Jojo" w:date="2017-09-18T14:45:00Z">
        <w:r w:rsidR="00981D5D">
          <w:t>prevents</w:t>
        </w:r>
      </w:ins>
      <w:r>
        <w:t xml:space="preserve"> the “Cialis”</w:t>
      </w:r>
      <w:ins w:id="46" w:author="Jojo" w:date="2017-09-18T14:41:00Z">
        <w:r w:rsidR="00981D5D">
          <w:t xml:space="preserve"> messages with</w:t>
        </w:r>
      </w:ins>
      <w:r>
        <w:t xml:space="preserve"> </w:t>
      </w:r>
      <w:ins w:id="47" w:author="Jojo" w:date="2017-09-18T14:42:00Z">
        <w:r w:rsidR="00981D5D">
          <w:t>hyper</w:t>
        </w:r>
      </w:ins>
      <w:r>
        <w:t>links</w:t>
      </w:r>
      <w:ins w:id="48" w:author="Jojo" w:date="2017-09-18T14:43:00Z">
        <w:r w:rsidR="00981D5D">
          <w:t xml:space="preserve"> </w:t>
        </w:r>
      </w:ins>
      <w:ins w:id="49" w:author="Jojo" w:date="2017-09-18T14:46:00Z">
        <w:r w:rsidR="00981D5D">
          <w:t>from being displayed</w:t>
        </w:r>
      </w:ins>
      <w:r>
        <w:t xml:space="preserve"> throughout the site</w:t>
      </w:r>
    </w:p>
    <w:p w:rsidR="004C5C24" w:rsidRPr="004C5C24" w:rsidRDefault="004C5C24">
      <w:pPr>
        <w:pStyle w:val="ListParagraph"/>
        <w:numPr>
          <w:ilvl w:val="0"/>
          <w:numId w:val="6"/>
        </w:numPr>
        <w:jc w:val="both"/>
        <w:rPr>
          <w:b/>
        </w:rPr>
        <w:pPrChange w:id="50" w:author="Jojo" w:date="2017-09-18T15:12:00Z">
          <w:pPr>
            <w:pStyle w:val="ListParagraph"/>
            <w:numPr>
              <w:numId w:val="6"/>
            </w:numPr>
            <w:ind w:hanging="360"/>
          </w:pPr>
        </w:pPrChange>
      </w:pPr>
      <w:r>
        <w:t xml:space="preserve">Updating plugins and software to suggested versions found in </w:t>
      </w:r>
      <w:r w:rsidRPr="004C5C24">
        <w:rPr>
          <w:b/>
        </w:rPr>
        <w:t>“Discoveries”</w:t>
      </w:r>
      <w:r>
        <w:t xml:space="preserve"> section</w:t>
      </w:r>
    </w:p>
    <w:p w:rsidR="004C5C24" w:rsidRPr="004C5C24" w:rsidRDefault="004C5C24">
      <w:pPr>
        <w:pStyle w:val="ListParagraph"/>
        <w:numPr>
          <w:ilvl w:val="0"/>
          <w:numId w:val="6"/>
        </w:numPr>
        <w:jc w:val="both"/>
        <w:rPr>
          <w:b/>
        </w:rPr>
        <w:pPrChange w:id="51" w:author="Jojo" w:date="2017-09-18T15:12:00Z">
          <w:pPr>
            <w:pStyle w:val="ListParagraph"/>
            <w:numPr>
              <w:numId w:val="6"/>
            </w:numPr>
            <w:ind w:hanging="360"/>
          </w:pPr>
        </w:pPrChange>
      </w:pPr>
      <w:r>
        <w:t xml:space="preserve">Removing unnecessary accounts as suggested in </w:t>
      </w:r>
      <w:r w:rsidRPr="004C5C24">
        <w:rPr>
          <w:b/>
        </w:rPr>
        <w:t>“Discoveries”</w:t>
      </w:r>
      <w:r>
        <w:t xml:space="preserve"> section</w:t>
      </w:r>
    </w:p>
    <w:p w:rsidR="004C5C24" w:rsidRPr="004C5C24" w:rsidRDefault="004C5C24">
      <w:pPr>
        <w:pStyle w:val="ListParagraph"/>
        <w:numPr>
          <w:ilvl w:val="0"/>
          <w:numId w:val="6"/>
        </w:numPr>
        <w:jc w:val="both"/>
        <w:rPr>
          <w:b/>
        </w:rPr>
        <w:pPrChange w:id="52" w:author="Jojo" w:date="2017-09-18T15:12:00Z">
          <w:pPr>
            <w:pStyle w:val="ListParagraph"/>
            <w:numPr>
              <w:numId w:val="6"/>
            </w:numPr>
            <w:ind w:hanging="360"/>
          </w:pPr>
        </w:pPrChange>
      </w:pPr>
      <w:r>
        <w:t xml:space="preserve">Considering other programming languages that are more robust </w:t>
      </w:r>
    </w:p>
    <w:p w:rsidR="004C5C24" w:rsidRPr="004C5C24" w:rsidRDefault="004C5C24">
      <w:pPr>
        <w:pStyle w:val="ListParagraph"/>
        <w:numPr>
          <w:ilvl w:val="0"/>
          <w:numId w:val="6"/>
        </w:numPr>
        <w:jc w:val="both"/>
        <w:pPrChange w:id="53" w:author="Jojo" w:date="2017-09-18T15:12:00Z">
          <w:pPr>
            <w:pStyle w:val="ListParagraph"/>
            <w:numPr>
              <w:numId w:val="6"/>
            </w:numPr>
            <w:ind w:hanging="360"/>
          </w:pPr>
        </w:pPrChange>
      </w:pPr>
      <w:r w:rsidRPr="004C5C24">
        <w:t>Use the hosting website’s security application to help prevent further issues.</w:t>
      </w:r>
    </w:p>
    <w:p w:rsidR="004C5C24" w:rsidRPr="004C5C24" w:rsidRDefault="004C5C24">
      <w:pPr>
        <w:pStyle w:val="ListParagraph"/>
        <w:numPr>
          <w:ilvl w:val="1"/>
          <w:numId w:val="6"/>
        </w:numPr>
        <w:pBdr>
          <w:top w:val="none" w:sz="0" w:space="0" w:color="auto"/>
          <w:left w:val="none" w:sz="0" w:space="0" w:color="auto"/>
          <w:bottom w:val="none" w:sz="0" w:space="0" w:color="auto"/>
          <w:right w:val="none" w:sz="0" w:space="0" w:color="auto"/>
          <w:between w:val="none" w:sz="0" w:space="0" w:color="auto"/>
        </w:pBdr>
        <w:spacing w:after="160" w:line="256" w:lineRule="auto"/>
        <w:jc w:val="both"/>
        <w:pPrChange w:id="54" w:author="Jojo" w:date="2017-09-18T15:12:00Z">
          <w:pPr>
            <w:pStyle w:val="ListParagraph"/>
            <w:numPr>
              <w:ilvl w:val="1"/>
              <w:numId w:val="6"/>
            </w:numPr>
            <w:pBdr>
              <w:top w:val="none" w:sz="0" w:space="0" w:color="auto"/>
              <w:left w:val="none" w:sz="0" w:space="0" w:color="auto"/>
              <w:bottom w:val="none" w:sz="0" w:space="0" w:color="auto"/>
              <w:right w:val="none" w:sz="0" w:space="0" w:color="auto"/>
              <w:between w:val="none" w:sz="0" w:space="0" w:color="auto"/>
            </w:pBdr>
            <w:spacing w:after="160" w:line="256" w:lineRule="auto"/>
            <w:ind w:left="1440" w:hanging="360"/>
          </w:pPr>
        </w:pPrChange>
      </w:pPr>
      <w:r w:rsidRPr="004C5C24">
        <w:t xml:space="preserve">1&amp;1 </w:t>
      </w:r>
      <w:proofErr w:type="spellStart"/>
      <w:r w:rsidRPr="004C5C24">
        <w:t>SiteLock</w:t>
      </w:r>
      <w:proofErr w:type="spellEnd"/>
      <w:r w:rsidRPr="004C5C24">
        <w:t xml:space="preserve"> - </w:t>
      </w:r>
      <w:r w:rsidR="00CB4499">
        <w:fldChar w:fldCharType="begin"/>
      </w:r>
      <w:r w:rsidR="00CB4499">
        <w:instrText xml:space="preserve"> HYPERLINK "https://help.1and1.com/hosting-c37630/sitelock-c85170/what-is-1and1-sitelock-a792625.html" </w:instrText>
      </w:r>
      <w:r w:rsidR="00CB4499">
        <w:fldChar w:fldCharType="separate"/>
      </w:r>
      <w:r w:rsidRPr="004C5C24">
        <w:rPr>
          <w:rStyle w:val="Hyperlink"/>
        </w:rPr>
        <w:t>https://help.1and1.com/hosting-c37630/sitelock-c85170/what-is-1and1-sitelock-a792625.html</w:t>
      </w:r>
      <w:r w:rsidR="00CB4499">
        <w:rPr>
          <w:rStyle w:val="Hyperlink"/>
        </w:rPr>
        <w:fldChar w:fldCharType="end"/>
      </w:r>
    </w:p>
    <w:p w:rsidR="004C5C24" w:rsidRPr="004C5C24" w:rsidRDefault="004C5C24" w:rsidP="004C5C24">
      <w:pPr>
        <w:pStyle w:val="ListParagraph"/>
        <w:numPr>
          <w:ilvl w:val="2"/>
          <w:numId w:val="6"/>
        </w:numPr>
        <w:pBdr>
          <w:top w:val="none" w:sz="0" w:space="0" w:color="auto"/>
          <w:left w:val="none" w:sz="0" w:space="0" w:color="auto"/>
          <w:bottom w:val="none" w:sz="0" w:space="0" w:color="auto"/>
          <w:right w:val="none" w:sz="0" w:space="0" w:color="auto"/>
          <w:between w:val="none" w:sz="0" w:space="0" w:color="auto"/>
        </w:pBdr>
        <w:spacing w:after="160" w:line="256" w:lineRule="auto"/>
      </w:pPr>
      <w:r w:rsidRPr="004C5C24">
        <w:t xml:space="preserve">Basic ($.99/month) </w:t>
      </w:r>
    </w:p>
    <w:p w:rsidR="004C5C24" w:rsidRPr="004C5C24" w:rsidRDefault="004C5C24" w:rsidP="004C5C24">
      <w:pPr>
        <w:pStyle w:val="ListParagraph"/>
        <w:numPr>
          <w:ilvl w:val="3"/>
          <w:numId w:val="6"/>
        </w:numPr>
        <w:pBdr>
          <w:top w:val="none" w:sz="0" w:space="0" w:color="auto"/>
          <w:left w:val="none" w:sz="0" w:space="0" w:color="auto"/>
          <w:bottom w:val="none" w:sz="0" w:space="0" w:color="auto"/>
          <w:right w:val="none" w:sz="0" w:space="0" w:color="auto"/>
          <w:between w:val="none" w:sz="0" w:space="0" w:color="auto"/>
        </w:pBdr>
        <w:spacing w:after="160" w:line="256" w:lineRule="auto"/>
      </w:pPr>
      <w:r w:rsidRPr="004C5C24">
        <w:t xml:space="preserve">Daily malware scan </w:t>
      </w:r>
    </w:p>
    <w:p w:rsidR="004C5C24" w:rsidRPr="004C5C24" w:rsidRDefault="004C5C24" w:rsidP="004C5C24">
      <w:pPr>
        <w:pStyle w:val="ListParagraph"/>
        <w:numPr>
          <w:ilvl w:val="3"/>
          <w:numId w:val="6"/>
        </w:numPr>
        <w:pBdr>
          <w:top w:val="none" w:sz="0" w:space="0" w:color="auto"/>
          <w:left w:val="none" w:sz="0" w:space="0" w:color="auto"/>
          <w:bottom w:val="none" w:sz="0" w:space="0" w:color="auto"/>
          <w:right w:val="none" w:sz="0" w:space="0" w:color="auto"/>
          <w:between w:val="none" w:sz="0" w:space="0" w:color="auto"/>
        </w:pBdr>
        <w:spacing w:after="160" w:line="256" w:lineRule="auto"/>
      </w:pPr>
      <w:r w:rsidRPr="004C5C24">
        <w:t>Trust Seal</w:t>
      </w:r>
    </w:p>
    <w:p w:rsidR="004C5C24" w:rsidRPr="004C5C24" w:rsidRDefault="004C5C24" w:rsidP="004C5C24">
      <w:pPr>
        <w:pStyle w:val="ListParagraph"/>
        <w:numPr>
          <w:ilvl w:val="3"/>
          <w:numId w:val="6"/>
        </w:numPr>
        <w:pBdr>
          <w:top w:val="none" w:sz="0" w:space="0" w:color="auto"/>
          <w:left w:val="none" w:sz="0" w:space="0" w:color="auto"/>
          <w:bottom w:val="none" w:sz="0" w:space="0" w:color="auto"/>
          <w:right w:val="none" w:sz="0" w:space="0" w:color="auto"/>
          <w:between w:val="none" w:sz="0" w:space="0" w:color="auto"/>
        </w:pBdr>
        <w:spacing w:after="160" w:line="256" w:lineRule="auto"/>
      </w:pPr>
      <w:r w:rsidRPr="004C5C24">
        <w:t>Search engine blacklist monitoring</w:t>
      </w:r>
    </w:p>
    <w:p w:rsidR="004C5C24" w:rsidRPr="004C5C24" w:rsidRDefault="004C5C24" w:rsidP="004C5C24">
      <w:pPr>
        <w:pStyle w:val="ListParagraph"/>
        <w:numPr>
          <w:ilvl w:val="3"/>
          <w:numId w:val="6"/>
        </w:numPr>
        <w:pBdr>
          <w:top w:val="none" w:sz="0" w:space="0" w:color="auto"/>
          <w:left w:val="none" w:sz="0" w:space="0" w:color="auto"/>
          <w:bottom w:val="none" w:sz="0" w:space="0" w:color="auto"/>
          <w:right w:val="none" w:sz="0" w:space="0" w:color="auto"/>
          <w:between w:val="none" w:sz="0" w:space="0" w:color="auto"/>
        </w:pBdr>
        <w:spacing w:after="160" w:line="256" w:lineRule="auto"/>
      </w:pPr>
      <w:r w:rsidRPr="004C5C24">
        <w:t>SSL verification</w:t>
      </w:r>
    </w:p>
    <w:p w:rsidR="004C5C24" w:rsidRPr="004C5C24" w:rsidRDefault="004C5C24" w:rsidP="004C5C24">
      <w:pPr>
        <w:pStyle w:val="ListParagraph"/>
        <w:numPr>
          <w:ilvl w:val="3"/>
          <w:numId w:val="6"/>
        </w:numPr>
        <w:pBdr>
          <w:top w:val="none" w:sz="0" w:space="0" w:color="auto"/>
          <w:left w:val="none" w:sz="0" w:space="0" w:color="auto"/>
          <w:bottom w:val="none" w:sz="0" w:space="0" w:color="auto"/>
          <w:right w:val="none" w:sz="0" w:space="0" w:color="auto"/>
          <w:between w:val="none" w:sz="0" w:space="0" w:color="auto"/>
        </w:pBdr>
        <w:spacing w:after="160" w:line="256" w:lineRule="auto"/>
      </w:pPr>
      <w:r w:rsidRPr="004C5C24">
        <w:t>Web app scan (on demand once a month)</w:t>
      </w:r>
    </w:p>
    <w:p w:rsidR="004C5C24" w:rsidRPr="004C5C24" w:rsidRDefault="004C5C24" w:rsidP="004C5C24">
      <w:pPr>
        <w:pStyle w:val="ListParagraph"/>
        <w:numPr>
          <w:ilvl w:val="3"/>
          <w:numId w:val="6"/>
        </w:numPr>
        <w:pBdr>
          <w:top w:val="none" w:sz="0" w:space="0" w:color="auto"/>
          <w:left w:val="none" w:sz="0" w:space="0" w:color="auto"/>
          <w:bottom w:val="none" w:sz="0" w:space="0" w:color="auto"/>
          <w:right w:val="none" w:sz="0" w:space="0" w:color="auto"/>
          <w:between w:val="none" w:sz="0" w:space="0" w:color="auto"/>
        </w:pBdr>
        <w:spacing w:after="160" w:line="256" w:lineRule="auto"/>
      </w:pPr>
      <w:r w:rsidRPr="004C5C24">
        <w:t>SQL injection scan (on demand once a month)</w:t>
      </w:r>
    </w:p>
    <w:p w:rsidR="004C5C24" w:rsidRPr="004C5C24" w:rsidRDefault="004C5C24" w:rsidP="004C5C24">
      <w:pPr>
        <w:pStyle w:val="ListParagraph"/>
        <w:numPr>
          <w:ilvl w:val="3"/>
          <w:numId w:val="6"/>
        </w:numPr>
        <w:pBdr>
          <w:top w:val="none" w:sz="0" w:space="0" w:color="auto"/>
          <w:left w:val="none" w:sz="0" w:space="0" w:color="auto"/>
          <w:bottom w:val="none" w:sz="0" w:space="0" w:color="auto"/>
          <w:right w:val="none" w:sz="0" w:space="0" w:color="auto"/>
          <w:between w:val="none" w:sz="0" w:space="0" w:color="auto"/>
        </w:pBdr>
        <w:spacing w:after="160" w:line="256" w:lineRule="auto"/>
      </w:pPr>
      <w:r w:rsidRPr="004C5C24">
        <w:t>XSS scan (on demand once a month)</w:t>
      </w:r>
    </w:p>
    <w:p w:rsidR="004C5C24" w:rsidRPr="004C5C24" w:rsidRDefault="004C5C24" w:rsidP="004C5C24">
      <w:pPr>
        <w:pStyle w:val="ListParagraph"/>
        <w:numPr>
          <w:ilvl w:val="3"/>
          <w:numId w:val="6"/>
        </w:numPr>
        <w:pBdr>
          <w:top w:val="none" w:sz="0" w:space="0" w:color="auto"/>
          <w:left w:val="none" w:sz="0" w:space="0" w:color="auto"/>
          <w:bottom w:val="none" w:sz="0" w:space="0" w:color="auto"/>
          <w:right w:val="none" w:sz="0" w:space="0" w:color="auto"/>
          <w:between w:val="none" w:sz="0" w:space="0" w:color="auto"/>
        </w:pBdr>
        <w:spacing w:after="160" w:line="256" w:lineRule="auto"/>
      </w:pPr>
      <w:r w:rsidRPr="004C5C24">
        <w:t>Number of pages monitored – 25</w:t>
      </w:r>
    </w:p>
    <w:p w:rsidR="004C5C24" w:rsidRPr="004C5C24" w:rsidRDefault="004C5C24" w:rsidP="004C5C24">
      <w:pPr>
        <w:pStyle w:val="ListParagraph"/>
        <w:numPr>
          <w:ilvl w:val="2"/>
          <w:numId w:val="6"/>
        </w:numPr>
        <w:pBdr>
          <w:top w:val="none" w:sz="0" w:space="0" w:color="auto"/>
          <w:left w:val="none" w:sz="0" w:space="0" w:color="auto"/>
          <w:bottom w:val="none" w:sz="0" w:space="0" w:color="auto"/>
          <w:right w:val="none" w:sz="0" w:space="0" w:color="auto"/>
          <w:between w:val="none" w:sz="0" w:space="0" w:color="auto"/>
        </w:pBdr>
        <w:spacing w:after="160" w:line="256" w:lineRule="auto"/>
      </w:pPr>
      <w:r w:rsidRPr="004C5C24">
        <w:t>Premium ($4.99/month)</w:t>
      </w:r>
    </w:p>
    <w:p w:rsidR="004C5C24" w:rsidRPr="004C5C24" w:rsidRDefault="004C5C24" w:rsidP="004C5C24">
      <w:pPr>
        <w:pStyle w:val="ListParagraph"/>
        <w:numPr>
          <w:ilvl w:val="3"/>
          <w:numId w:val="6"/>
        </w:numPr>
        <w:pBdr>
          <w:top w:val="none" w:sz="0" w:space="0" w:color="auto"/>
          <w:left w:val="none" w:sz="0" w:space="0" w:color="auto"/>
          <w:bottom w:val="none" w:sz="0" w:space="0" w:color="auto"/>
          <w:right w:val="none" w:sz="0" w:space="0" w:color="auto"/>
          <w:between w:val="none" w:sz="0" w:space="0" w:color="auto"/>
        </w:pBdr>
        <w:spacing w:after="160" w:line="256" w:lineRule="auto"/>
      </w:pPr>
      <w:r w:rsidRPr="004C5C24">
        <w:t>Daily malware scan</w:t>
      </w:r>
    </w:p>
    <w:p w:rsidR="004C5C24" w:rsidRPr="004C5C24" w:rsidRDefault="004C5C24" w:rsidP="004C5C24">
      <w:pPr>
        <w:pStyle w:val="ListParagraph"/>
        <w:numPr>
          <w:ilvl w:val="3"/>
          <w:numId w:val="6"/>
        </w:numPr>
        <w:pBdr>
          <w:top w:val="none" w:sz="0" w:space="0" w:color="auto"/>
          <w:left w:val="none" w:sz="0" w:space="0" w:color="auto"/>
          <w:bottom w:val="none" w:sz="0" w:space="0" w:color="auto"/>
          <w:right w:val="none" w:sz="0" w:space="0" w:color="auto"/>
          <w:between w:val="none" w:sz="0" w:space="0" w:color="auto"/>
        </w:pBdr>
        <w:spacing w:after="160" w:line="256" w:lineRule="auto"/>
      </w:pPr>
      <w:r w:rsidRPr="004C5C24">
        <w:t>Trust Seal</w:t>
      </w:r>
    </w:p>
    <w:p w:rsidR="004C5C24" w:rsidRPr="004C5C24" w:rsidRDefault="004C5C24" w:rsidP="004C5C24">
      <w:pPr>
        <w:pStyle w:val="ListParagraph"/>
        <w:numPr>
          <w:ilvl w:val="3"/>
          <w:numId w:val="6"/>
        </w:numPr>
        <w:pBdr>
          <w:top w:val="none" w:sz="0" w:space="0" w:color="auto"/>
          <w:left w:val="none" w:sz="0" w:space="0" w:color="auto"/>
          <w:bottom w:val="none" w:sz="0" w:space="0" w:color="auto"/>
          <w:right w:val="none" w:sz="0" w:space="0" w:color="auto"/>
          <w:between w:val="none" w:sz="0" w:space="0" w:color="auto"/>
        </w:pBdr>
        <w:spacing w:after="160" w:line="256" w:lineRule="auto"/>
      </w:pPr>
      <w:r w:rsidRPr="004C5C24">
        <w:t>Search engine blacklist monitoring</w:t>
      </w:r>
    </w:p>
    <w:p w:rsidR="004C5C24" w:rsidRPr="004C5C24" w:rsidRDefault="004C5C24" w:rsidP="004C5C24">
      <w:pPr>
        <w:pStyle w:val="ListParagraph"/>
        <w:numPr>
          <w:ilvl w:val="3"/>
          <w:numId w:val="6"/>
        </w:numPr>
        <w:pBdr>
          <w:top w:val="none" w:sz="0" w:space="0" w:color="auto"/>
          <w:left w:val="none" w:sz="0" w:space="0" w:color="auto"/>
          <w:bottom w:val="none" w:sz="0" w:space="0" w:color="auto"/>
          <w:right w:val="none" w:sz="0" w:space="0" w:color="auto"/>
          <w:between w:val="none" w:sz="0" w:space="0" w:color="auto"/>
        </w:pBdr>
        <w:spacing w:after="160" w:line="256" w:lineRule="auto"/>
      </w:pPr>
      <w:r w:rsidRPr="004C5C24">
        <w:t>SSL verification</w:t>
      </w:r>
    </w:p>
    <w:p w:rsidR="004C5C24" w:rsidRPr="004C5C24" w:rsidRDefault="004C5C24" w:rsidP="004C5C24">
      <w:pPr>
        <w:pStyle w:val="ListParagraph"/>
        <w:numPr>
          <w:ilvl w:val="3"/>
          <w:numId w:val="6"/>
        </w:numPr>
        <w:pBdr>
          <w:top w:val="none" w:sz="0" w:space="0" w:color="auto"/>
          <w:left w:val="none" w:sz="0" w:space="0" w:color="auto"/>
          <w:bottom w:val="none" w:sz="0" w:space="0" w:color="auto"/>
          <w:right w:val="none" w:sz="0" w:space="0" w:color="auto"/>
          <w:between w:val="none" w:sz="0" w:space="0" w:color="auto"/>
        </w:pBdr>
        <w:spacing w:after="160" w:line="256" w:lineRule="auto"/>
      </w:pPr>
      <w:r w:rsidRPr="004C5C24">
        <w:t>Web app scan</w:t>
      </w:r>
    </w:p>
    <w:p w:rsidR="004C5C24" w:rsidRPr="004C5C24" w:rsidRDefault="004C5C24" w:rsidP="004C5C24">
      <w:pPr>
        <w:pStyle w:val="ListParagraph"/>
        <w:numPr>
          <w:ilvl w:val="3"/>
          <w:numId w:val="6"/>
        </w:numPr>
        <w:pBdr>
          <w:top w:val="none" w:sz="0" w:space="0" w:color="auto"/>
          <w:left w:val="none" w:sz="0" w:space="0" w:color="auto"/>
          <w:bottom w:val="none" w:sz="0" w:space="0" w:color="auto"/>
          <w:right w:val="none" w:sz="0" w:space="0" w:color="auto"/>
          <w:between w:val="none" w:sz="0" w:space="0" w:color="auto"/>
        </w:pBdr>
        <w:spacing w:after="160" w:line="256" w:lineRule="auto"/>
      </w:pPr>
      <w:r w:rsidRPr="004C5C24">
        <w:t>SQL injection scan</w:t>
      </w:r>
    </w:p>
    <w:p w:rsidR="004C5C24" w:rsidRPr="004C5C24" w:rsidRDefault="004C5C24" w:rsidP="004C5C24">
      <w:pPr>
        <w:pStyle w:val="ListParagraph"/>
        <w:numPr>
          <w:ilvl w:val="3"/>
          <w:numId w:val="6"/>
        </w:numPr>
        <w:pBdr>
          <w:top w:val="none" w:sz="0" w:space="0" w:color="auto"/>
          <w:left w:val="none" w:sz="0" w:space="0" w:color="auto"/>
          <w:bottom w:val="none" w:sz="0" w:space="0" w:color="auto"/>
          <w:right w:val="none" w:sz="0" w:space="0" w:color="auto"/>
          <w:between w:val="none" w:sz="0" w:space="0" w:color="auto"/>
        </w:pBdr>
        <w:spacing w:after="160" w:line="256" w:lineRule="auto"/>
      </w:pPr>
      <w:r w:rsidRPr="004C5C24">
        <w:t>XSS scan</w:t>
      </w:r>
    </w:p>
    <w:p w:rsidR="004C5C24" w:rsidRPr="004C5C24" w:rsidRDefault="004C5C24" w:rsidP="004C5C24">
      <w:pPr>
        <w:pStyle w:val="ListParagraph"/>
        <w:numPr>
          <w:ilvl w:val="3"/>
          <w:numId w:val="6"/>
        </w:numPr>
        <w:pBdr>
          <w:top w:val="none" w:sz="0" w:space="0" w:color="auto"/>
          <w:left w:val="none" w:sz="0" w:space="0" w:color="auto"/>
          <w:bottom w:val="none" w:sz="0" w:space="0" w:color="auto"/>
          <w:right w:val="none" w:sz="0" w:space="0" w:color="auto"/>
          <w:between w:val="none" w:sz="0" w:space="0" w:color="auto"/>
        </w:pBdr>
        <w:spacing w:after="160" w:line="256" w:lineRule="auto"/>
      </w:pPr>
      <w:r w:rsidRPr="004C5C24">
        <w:t>File Change Monitoring</w:t>
      </w:r>
    </w:p>
    <w:p w:rsidR="004C5C24" w:rsidRPr="004C5C24" w:rsidRDefault="004C5C24" w:rsidP="004C5C24">
      <w:pPr>
        <w:pStyle w:val="ListParagraph"/>
        <w:numPr>
          <w:ilvl w:val="3"/>
          <w:numId w:val="6"/>
        </w:numPr>
        <w:pBdr>
          <w:top w:val="none" w:sz="0" w:space="0" w:color="auto"/>
          <w:left w:val="none" w:sz="0" w:space="0" w:color="auto"/>
          <w:bottom w:val="none" w:sz="0" w:space="0" w:color="auto"/>
          <w:right w:val="none" w:sz="0" w:space="0" w:color="auto"/>
          <w:between w:val="none" w:sz="0" w:space="0" w:color="auto"/>
        </w:pBdr>
        <w:spacing w:after="160" w:line="256" w:lineRule="auto"/>
      </w:pPr>
      <w:r w:rsidRPr="004C5C24">
        <w:t>Number of pages monitored – 500</w:t>
      </w:r>
    </w:p>
    <w:p w:rsidR="004C5C24" w:rsidRPr="004C5C24" w:rsidRDefault="004C5C24" w:rsidP="004C5C24">
      <w:pPr>
        <w:rPr>
          <w:b/>
        </w:rPr>
      </w:pPr>
    </w:p>
    <w:sectPr w:rsidR="004C5C24" w:rsidRPr="004C5C24">
      <w:footerReference w:type="default" r:id="rId22"/>
      <w:pgSz w:w="12240" w:h="15840"/>
      <w:pgMar w:top="1440" w:right="1440" w:bottom="1440" w:left="1440" w:header="0" w:footer="720" w:gutter="0"/>
      <w:pgNumType w:start="1"/>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1" w:author="Jojo" w:date="2017-09-18T15:10:00Z" w:initials="J">
    <w:p w:rsidR="006E5B2E" w:rsidRDefault="006E5B2E">
      <w:pPr>
        <w:pStyle w:val="CommentText"/>
      </w:pPr>
      <w:r>
        <w:rPr>
          <w:rStyle w:val="CommentReference"/>
        </w:rPr>
        <w:annotationRef/>
      </w:r>
      <w:r>
        <w:t>Insert User Requirements here….</w:t>
      </w:r>
    </w:p>
  </w:comment>
  <w:comment w:id="12" w:author="Jojo" w:date="2017-09-18T15:11:00Z" w:initials="J">
    <w:p w:rsidR="006E5B2E" w:rsidRDefault="006E5B2E">
      <w:pPr>
        <w:pStyle w:val="CommentText"/>
      </w:pPr>
      <w:r>
        <w:rPr>
          <w:rStyle w:val="CommentReference"/>
        </w:rPr>
        <w:annotationRef/>
      </w:r>
      <w:r>
        <w:t>Insert System Requirements here when they become available</w:t>
      </w:r>
    </w:p>
  </w:comment>
  <w:comment w:id="13" w:author="Jojo" w:date="2017-09-18T14:51:00Z" w:initials="J">
    <w:p w:rsidR="00981D5D" w:rsidRDefault="00981D5D">
      <w:pPr>
        <w:pStyle w:val="CommentText"/>
      </w:pPr>
      <w:r>
        <w:rPr>
          <w:rStyle w:val="CommentReference"/>
        </w:rPr>
        <w:annotationRef/>
      </w:r>
      <w:r w:rsidR="003417EC">
        <w:t>Since this document is posted to GitHub, any passwords should be left off from this document.</w:t>
      </w:r>
    </w:p>
  </w:comment>
  <w:comment w:id="14" w:author="Jojo" w:date="2017-09-18T14:52:00Z" w:initials="J">
    <w:p w:rsidR="00981D5D" w:rsidRDefault="00981D5D">
      <w:pPr>
        <w:pStyle w:val="CommentText"/>
      </w:pPr>
      <w:r>
        <w:rPr>
          <w:rStyle w:val="CommentReference"/>
        </w:rPr>
        <w:annotationRef/>
      </w:r>
      <w:r w:rsidR="003417EC">
        <w:t>Since this document is posted to GitHub, any passwords should be left off from this document.</w:t>
      </w:r>
    </w:p>
  </w:comment>
  <w:comment w:id="17" w:author="Jojo" w:date="2017-09-18T14:52:00Z" w:initials="J">
    <w:p w:rsidR="00981D5D" w:rsidRDefault="00981D5D">
      <w:pPr>
        <w:pStyle w:val="CommentText"/>
      </w:pPr>
      <w:r>
        <w:rPr>
          <w:rStyle w:val="CommentReference"/>
        </w:rPr>
        <w:annotationRef/>
      </w:r>
      <w:r w:rsidR="003417EC">
        <w:t>Since this document is posted to GitHub, any passwords should be left off from this document.</w:t>
      </w:r>
    </w:p>
  </w:comment>
  <w:comment w:id="18" w:author="Jojo" w:date="2017-09-18T14:52:00Z" w:initials="J">
    <w:p w:rsidR="00981D5D" w:rsidRDefault="00981D5D">
      <w:pPr>
        <w:pStyle w:val="CommentText"/>
      </w:pPr>
      <w:r>
        <w:rPr>
          <w:rStyle w:val="CommentReference"/>
        </w:rPr>
        <w:annotationRef/>
      </w:r>
      <w:r w:rsidR="003417EC">
        <w:t>Since this document is posted to GitHub, any passwords should be left off from this document.</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52245" w:rsidRDefault="00552245" w:rsidP="00C738FB">
      <w:pPr>
        <w:spacing w:line="240" w:lineRule="auto"/>
      </w:pPr>
      <w:r>
        <w:separator/>
      </w:r>
    </w:p>
  </w:endnote>
  <w:endnote w:type="continuationSeparator" w:id="0">
    <w:p w:rsidR="00552245" w:rsidRDefault="00552245" w:rsidP="00C738F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ustomXmlInsRangeStart w:id="55" w:author="Jojo" w:date="2017-09-18T15:12:00Z"/>
  <w:sdt>
    <w:sdtPr>
      <w:id w:val="-1635089946"/>
      <w:docPartObj>
        <w:docPartGallery w:val="Page Numbers (Bottom of Page)"/>
        <w:docPartUnique/>
      </w:docPartObj>
    </w:sdtPr>
    <w:sdtEndPr/>
    <w:sdtContent>
      <w:customXmlInsRangeEnd w:id="55"/>
      <w:customXmlInsRangeStart w:id="56" w:author="Jojo" w:date="2017-09-18T15:12:00Z"/>
      <w:sdt>
        <w:sdtPr>
          <w:id w:val="860082579"/>
          <w:docPartObj>
            <w:docPartGallery w:val="Page Numbers (Top of Page)"/>
            <w:docPartUnique/>
          </w:docPartObj>
        </w:sdtPr>
        <w:sdtEndPr/>
        <w:sdtContent>
          <w:customXmlInsRangeEnd w:id="56"/>
          <w:p w:rsidR="00C738FB" w:rsidRDefault="00C738FB">
            <w:pPr>
              <w:pStyle w:val="Footer"/>
              <w:jc w:val="right"/>
              <w:rPr>
                <w:ins w:id="57" w:author="Jojo" w:date="2017-09-18T15:12:00Z"/>
              </w:rPr>
            </w:pPr>
            <w:ins w:id="58" w:author="Jojo" w:date="2017-09-18T15:12:00Z">
              <w:r>
                <w:t xml:space="preserve">Page </w:t>
              </w:r>
              <w:r>
                <w:rPr>
                  <w:b/>
                  <w:bCs/>
                  <w:sz w:val="24"/>
                  <w:szCs w:val="24"/>
                </w:rPr>
                <w:fldChar w:fldCharType="begin"/>
              </w:r>
              <w:r>
                <w:rPr>
                  <w:b/>
                  <w:bCs/>
                </w:rPr>
                <w:instrText xml:space="preserve"> PAGE </w:instrText>
              </w:r>
              <w:r>
                <w:rPr>
                  <w:b/>
                  <w:bCs/>
                  <w:sz w:val="24"/>
                  <w:szCs w:val="24"/>
                </w:rPr>
                <w:fldChar w:fldCharType="separate"/>
              </w:r>
            </w:ins>
            <w:r w:rsidR="009E02EE">
              <w:rPr>
                <w:b/>
                <w:bCs/>
                <w:noProof/>
              </w:rPr>
              <w:t>2</w:t>
            </w:r>
            <w:ins w:id="59" w:author="Jojo" w:date="2017-09-18T15:12:00Z">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ins>
            <w:r w:rsidR="009E02EE">
              <w:rPr>
                <w:b/>
                <w:bCs/>
                <w:noProof/>
              </w:rPr>
              <w:t>3</w:t>
            </w:r>
            <w:ins w:id="60" w:author="Jojo" w:date="2017-09-18T15:12:00Z">
              <w:r>
                <w:rPr>
                  <w:b/>
                  <w:bCs/>
                  <w:sz w:val="24"/>
                  <w:szCs w:val="24"/>
                </w:rPr>
                <w:fldChar w:fldCharType="end"/>
              </w:r>
            </w:ins>
          </w:p>
          <w:customXmlInsRangeStart w:id="61" w:author="Jojo" w:date="2017-09-18T15:12:00Z"/>
        </w:sdtContent>
      </w:sdt>
      <w:customXmlInsRangeEnd w:id="61"/>
      <w:customXmlInsRangeStart w:id="62" w:author="Jojo" w:date="2017-09-18T15:12:00Z"/>
    </w:sdtContent>
  </w:sdt>
  <w:customXmlInsRangeEnd w:id="62"/>
  <w:p w:rsidR="00C738FB" w:rsidRDefault="00C738F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52245" w:rsidRDefault="00552245" w:rsidP="00C738FB">
      <w:pPr>
        <w:spacing w:line="240" w:lineRule="auto"/>
      </w:pPr>
      <w:r>
        <w:separator/>
      </w:r>
    </w:p>
  </w:footnote>
  <w:footnote w:type="continuationSeparator" w:id="0">
    <w:p w:rsidR="00552245" w:rsidRDefault="00552245" w:rsidP="00C738FB">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99553D"/>
    <w:multiLevelType w:val="hybridMultilevel"/>
    <w:tmpl w:val="BDA29E1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6802B5D"/>
    <w:multiLevelType w:val="multilevel"/>
    <w:tmpl w:val="A46AE9D8"/>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
    <w:nsid w:val="3BF140E1"/>
    <w:multiLevelType w:val="hybridMultilevel"/>
    <w:tmpl w:val="FB8CC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01332FF"/>
    <w:multiLevelType w:val="hybridMultilevel"/>
    <w:tmpl w:val="305213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nsid w:val="64F3155F"/>
    <w:multiLevelType w:val="hybridMultilevel"/>
    <w:tmpl w:val="063EBC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21B3F66"/>
    <w:multiLevelType w:val="hybridMultilevel"/>
    <w:tmpl w:val="2C2AD6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D23723A"/>
    <w:multiLevelType w:val="multilevel"/>
    <w:tmpl w:val="DE48EF7C"/>
    <w:lvl w:ilvl="0">
      <w:start w:val="2"/>
      <w:numFmt w:val="decimal"/>
      <w:lvlText w:val="%1.0"/>
      <w:lvlJc w:val="left"/>
      <w:pPr>
        <w:ind w:left="400" w:hanging="400"/>
      </w:pPr>
      <w:rPr>
        <w:rFonts w:hint="default"/>
      </w:rPr>
    </w:lvl>
    <w:lvl w:ilvl="1">
      <w:start w:val="1"/>
      <w:numFmt w:val="decimal"/>
      <w:lvlText w:val="%1.%2"/>
      <w:lvlJc w:val="left"/>
      <w:pPr>
        <w:ind w:left="1120" w:hanging="40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num w:numId="1">
    <w:abstractNumId w:val="2"/>
  </w:num>
  <w:num w:numId="2">
    <w:abstractNumId w:val="4"/>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0"/>
  </w:num>
  <w:num w:numId="6">
    <w:abstractNumId w:val="5"/>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1838"/>
    <w:rsid w:val="00047CC8"/>
    <w:rsid w:val="00255C26"/>
    <w:rsid w:val="003417EC"/>
    <w:rsid w:val="004773F2"/>
    <w:rsid w:val="004C5C24"/>
    <w:rsid w:val="00552245"/>
    <w:rsid w:val="006E5B2E"/>
    <w:rsid w:val="007754DD"/>
    <w:rsid w:val="00981D5D"/>
    <w:rsid w:val="009E02EE"/>
    <w:rsid w:val="00AF0522"/>
    <w:rsid w:val="00C738FB"/>
    <w:rsid w:val="00CB4499"/>
    <w:rsid w:val="00DB1649"/>
    <w:rsid w:val="00EA1838"/>
    <w:rsid w:val="00EC1C31"/>
    <w:rsid w:val="00F66D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255C26"/>
    <w:pPr>
      <w:ind w:left="720"/>
      <w:contextualSpacing/>
    </w:pPr>
  </w:style>
  <w:style w:type="character" w:styleId="Hyperlink">
    <w:name w:val="Hyperlink"/>
    <w:basedOn w:val="DefaultParagraphFont"/>
    <w:uiPriority w:val="99"/>
    <w:semiHidden/>
    <w:unhideWhenUsed/>
    <w:rsid w:val="00255C26"/>
    <w:rPr>
      <w:color w:val="0563C1" w:themeColor="hyperlink"/>
      <w:u w:val="single"/>
    </w:rPr>
  </w:style>
  <w:style w:type="paragraph" w:styleId="BalloonText">
    <w:name w:val="Balloon Text"/>
    <w:basedOn w:val="Normal"/>
    <w:link w:val="BalloonTextChar"/>
    <w:uiPriority w:val="99"/>
    <w:semiHidden/>
    <w:unhideWhenUsed/>
    <w:rsid w:val="004773F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73F2"/>
    <w:rPr>
      <w:rFonts w:ascii="Tahoma" w:hAnsi="Tahoma" w:cs="Tahoma"/>
      <w:sz w:val="16"/>
      <w:szCs w:val="16"/>
    </w:rPr>
  </w:style>
  <w:style w:type="character" w:styleId="CommentReference">
    <w:name w:val="annotation reference"/>
    <w:basedOn w:val="DefaultParagraphFont"/>
    <w:uiPriority w:val="99"/>
    <w:semiHidden/>
    <w:unhideWhenUsed/>
    <w:rsid w:val="00981D5D"/>
    <w:rPr>
      <w:sz w:val="16"/>
      <w:szCs w:val="16"/>
    </w:rPr>
  </w:style>
  <w:style w:type="paragraph" w:styleId="CommentText">
    <w:name w:val="annotation text"/>
    <w:basedOn w:val="Normal"/>
    <w:link w:val="CommentTextChar"/>
    <w:uiPriority w:val="99"/>
    <w:semiHidden/>
    <w:unhideWhenUsed/>
    <w:rsid w:val="00981D5D"/>
    <w:pPr>
      <w:spacing w:line="240" w:lineRule="auto"/>
    </w:pPr>
    <w:rPr>
      <w:sz w:val="20"/>
      <w:szCs w:val="20"/>
    </w:rPr>
  </w:style>
  <w:style w:type="character" w:customStyle="1" w:styleId="CommentTextChar">
    <w:name w:val="Comment Text Char"/>
    <w:basedOn w:val="DefaultParagraphFont"/>
    <w:link w:val="CommentText"/>
    <w:uiPriority w:val="99"/>
    <w:semiHidden/>
    <w:rsid w:val="00981D5D"/>
    <w:rPr>
      <w:sz w:val="20"/>
      <w:szCs w:val="20"/>
    </w:rPr>
  </w:style>
  <w:style w:type="paragraph" w:styleId="CommentSubject">
    <w:name w:val="annotation subject"/>
    <w:basedOn w:val="CommentText"/>
    <w:next w:val="CommentText"/>
    <w:link w:val="CommentSubjectChar"/>
    <w:uiPriority w:val="99"/>
    <w:semiHidden/>
    <w:unhideWhenUsed/>
    <w:rsid w:val="00981D5D"/>
    <w:rPr>
      <w:b/>
      <w:bCs/>
    </w:rPr>
  </w:style>
  <w:style w:type="character" w:customStyle="1" w:styleId="CommentSubjectChar">
    <w:name w:val="Comment Subject Char"/>
    <w:basedOn w:val="CommentTextChar"/>
    <w:link w:val="CommentSubject"/>
    <w:uiPriority w:val="99"/>
    <w:semiHidden/>
    <w:rsid w:val="00981D5D"/>
    <w:rPr>
      <w:b/>
      <w:bCs/>
      <w:sz w:val="20"/>
      <w:szCs w:val="20"/>
    </w:rPr>
  </w:style>
  <w:style w:type="paragraph" w:styleId="Header">
    <w:name w:val="header"/>
    <w:basedOn w:val="Normal"/>
    <w:link w:val="HeaderChar"/>
    <w:uiPriority w:val="99"/>
    <w:unhideWhenUsed/>
    <w:rsid w:val="00C738FB"/>
    <w:pPr>
      <w:tabs>
        <w:tab w:val="center" w:pos="4680"/>
        <w:tab w:val="right" w:pos="9360"/>
      </w:tabs>
      <w:spacing w:line="240" w:lineRule="auto"/>
    </w:pPr>
  </w:style>
  <w:style w:type="character" w:customStyle="1" w:styleId="HeaderChar">
    <w:name w:val="Header Char"/>
    <w:basedOn w:val="DefaultParagraphFont"/>
    <w:link w:val="Header"/>
    <w:uiPriority w:val="99"/>
    <w:rsid w:val="00C738FB"/>
  </w:style>
  <w:style w:type="paragraph" w:styleId="Footer">
    <w:name w:val="footer"/>
    <w:basedOn w:val="Normal"/>
    <w:link w:val="FooterChar"/>
    <w:uiPriority w:val="99"/>
    <w:unhideWhenUsed/>
    <w:rsid w:val="00C738FB"/>
    <w:pPr>
      <w:tabs>
        <w:tab w:val="center" w:pos="4680"/>
        <w:tab w:val="right" w:pos="9360"/>
      </w:tabs>
      <w:spacing w:line="240" w:lineRule="auto"/>
    </w:pPr>
  </w:style>
  <w:style w:type="character" w:customStyle="1" w:styleId="FooterChar">
    <w:name w:val="Footer Char"/>
    <w:basedOn w:val="DefaultParagraphFont"/>
    <w:link w:val="Footer"/>
    <w:uiPriority w:val="99"/>
    <w:rsid w:val="00C738F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255C26"/>
    <w:pPr>
      <w:ind w:left="720"/>
      <w:contextualSpacing/>
    </w:pPr>
  </w:style>
  <w:style w:type="character" w:styleId="Hyperlink">
    <w:name w:val="Hyperlink"/>
    <w:basedOn w:val="DefaultParagraphFont"/>
    <w:uiPriority w:val="99"/>
    <w:semiHidden/>
    <w:unhideWhenUsed/>
    <w:rsid w:val="00255C26"/>
    <w:rPr>
      <w:color w:val="0563C1" w:themeColor="hyperlink"/>
      <w:u w:val="single"/>
    </w:rPr>
  </w:style>
  <w:style w:type="paragraph" w:styleId="BalloonText">
    <w:name w:val="Balloon Text"/>
    <w:basedOn w:val="Normal"/>
    <w:link w:val="BalloonTextChar"/>
    <w:uiPriority w:val="99"/>
    <w:semiHidden/>
    <w:unhideWhenUsed/>
    <w:rsid w:val="004773F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73F2"/>
    <w:rPr>
      <w:rFonts w:ascii="Tahoma" w:hAnsi="Tahoma" w:cs="Tahoma"/>
      <w:sz w:val="16"/>
      <w:szCs w:val="16"/>
    </w:rPr>
  </w:style>
  <w:style w:type="character" w:styleId="CommentReference">
    <w:name w:val="annotation reference"/>
    <w:basedOn w:val="DefaultParagraphFont"/>
    <w:uiPriority w:val="99"/>
    <w:semiHidden/>
    <w:unhideWhenUsed/>
    <w:rsid w:val="00981D5D"/>
    <w:rPr>
      <w:sz w:val="16"/>
      <w:szCs w:val="16"/>
    </w:rPr>
  </w:style>
  <w:style w:type="paragraph" w:styleId="CommentText">
    <w:name w:val="annotation text"/>
    <w:basedOn w:val="Normal"/>
    <w:link w:val="CommentTextChar"/>
    <w:uiPriority w:val="99"/>
    <w:semiHidden/>
    <w:unhideWhenUsed/>
    <w:rsid w:val="00981D5D"/>
    <w:pPr>
      <w:spacing w:line="240" w:lineRule="auto"/>
    </w:pPr>
    <w:rPr>
      <w:sz w:val="20"/>
      <w:szCs w:val="20"/>
    </w:rPr>
  </w:style>
  <w:style w:type="character" w:customStyle="1" w:styleId="CommentTextChar">
    <w:name w:val="Comment Text Char"/>
    <w:basedOn w:val="DefaultParagraphFont"/>
    <w:link w:val="CommentText"/>
    <w:uiPriority w:val="99"/>
    <w:semiHidden/>
    <w:rsid w:val="00981D5D"/>
    <w:rPr>
      <w:sz w:val="20"/>
      <w:szCs w:val="20"/>
    </w:rPr>
  </w:style>
  <w:style w:type="paragraph" w:styleId="CommentSubject">
    <w:name w:val="annotation subject"/>
    <w:basedOn w:val="CommentText"/>
    <w:next w:val="CommentText"/>
    <w:link w:val="CommentSubjectChar"/>
    <w:uiPriority w:val="99"/>
    <w:semiHidden/>
    <w:unhideWhenUsed/>
    <w:rsid w:val="00981D5D"/>
    <w:rPr>
      <w:b/>
      <w:bCs/>
    </w:rPr>
  </w:style>
  <w:style w:type="character" w:customStyle="1" w:styleId="CommentSubjectChar">
    <w:name w:val="Comment Subject Char"/>
    <w:basedOn w:val="CommentTextChar"/>
    <w:link w:val="CommentSubject"/>
    <w:uiPriority w:val="99"/>
    <w:semiHidden/>
    <w:rsid w:val="00981D5D"/>
    <w:rPr>
      <w:b/>
      <w:bCs/>
      <w:sz w:val="20"/>
      <w:szCs w:val="20"/>
    </w:rPr>
  </w:style>
  <w:style w:type="paragraph" w:styleId="Header">
    <w:name w:val="header"/>
    <w:basedOn w:val="Normal"/>
    <w:link w:val="HeaderChar"/>
    <w:uiPriority w:val="99"/>
    <w:unhideWhenUsed/>
    <w:rsid w:val="00C738FB"/>
    <w:pPr>
      <w:tabs>
        <w:tab w:val="center" w:pos="4680"/>
        <w:tab w:val="right" w:pos="9360"/>
      </w:tabs>
      <w:spacing w:line="240" w:lineRule="auto"/>
    </w:pPr>
  </w:style>
  <w:style w:type="character" w:customStyle="1" w:styleId="HeaderChar">
    <w:name w:val="Header Char"/>
    <w:basedOn w:val="DefaultParagraphFont"/>
    <w:link w:val="Header"/>
    <w:uiPriority w:val="99"/>
    <w:rsid w:val="00C738FB"/>
  </w:style>
  <w:style w:type="paragraph" w:styleId="Footer">
    <w:name w:val="footer"/>
    <w:basedOn w:val="Normal"/>
    <w:link w:val="FooterChar"/>
    <w:uiPriority w:val="99"/>
    <w:unhideWhenUsed/>
    <w:rsid w:val="00C738FB"/>
    <w:pPr>
      <w:tabs>
        <w:tab w:val="center" w:pos="4680"/>
        <w:tab w:val="right" w:pos="9360"/>
      </w:tabs>
      <w:spacing w:line="240" w:lineRule="auto"/>
    </w:pPr>
  </w:style>
  <w:style w:type="character" w:customStyle="1" w:styleId="FooterChar">
    <w:name w:val="Footer Char"/>
    <w:basedOn w:val="DefaultParagraphFont"/>
    <w:link w:val="Footer"/>
    <w:uiPriority w:val="99"/>
    <w:rsid w:val="00C738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4483818">
      <w:bodyDiv w:val="1"/>
      <w:marLeft w:val="0"/>
      <w:marRight w:val="0"/>
      <w:marTop w:val="0"/>
      <w:marBottom w:val="0"/>
      <w:divBdr>
        <w:top w:val="none" w:sz="0" w:space="0" w:color="auto"/>
        <w:left w:val="none" w:sz="0" w:space="0" w:color="auto"/>
        <w:bottom w:val="none" w:sz="0" w:space="0" w:color="auto"/>
        <w:right w:val="none" w:sz="0" w:space="0" w:color="auto"/>
      </w:divBdr>
    </w:div>
    <w:div w:id="1133060417">
      <w:bodyDiv w:val="1"/>
      <w:marLeft w:val="0"/>
      <w:marRight w:val="0"/>
      <w:marTop w:val="0"/>
      <w:marBottom w:val="0"/>
      <w:divBdr>
        <w:top w:val="none" w:sz="0" w:space="0" w:color="auto"/>
        <w:left w:val="none" w:sz="0" w:space="0" w:color="auto"/>
        <w:bottom w:val="none" w:sz="0" w:space="0" w:color="auto"/>
        <w:right w:val="none" w:sz="0" w:space="0" w:color="auto"/>
      </w:divBdr>
    </w:div>
    <w:div w:id="1576283631">
      <w:bodyDiv w:val="1"/>
      <w:marLeft w:val="0"/>
      <w:marRight w:val="0"/>
      <w:marTop w:val="0"/>
      <w:marBottom w:val="0"/>
      <w:divBdr>
        <w:top w:val="none" w:sz="0" w:space="0" w:color="auto"/>
        <w:left w:val="none" w:sz="0" w:space="0" w:color="auto"/>
        <w:bottom w:val="none" w:sz="0" w:space="0" w:color="auto"/>
        <w:right w:val="none" w:sz="0" w:space="0" w:color="auto"/>
      </w:divBdr>
    </w:div>
    <w:div w:id="16663969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my.1and1.com/mysql-database-details/db268336715?__lf=ftp_create_account_flow" TargetMode="External"/><Relationship Id="rId18" Type="http://schemas.openxmlformats.org/officeDocument/2006/relationships/hyperlink" Target="mailto:mhuber@uga.edu" TargetMode="External"/><Relationship Id="rId3" Type="http://schemas.microsoft.com/office/2007/relationships/stylesWithEffects" Target="stylesWithEffects.xml"/><Relationship Id="rId21" Type="http://schemas.openxmlformats.org/officeDocument/2006/relationships/hyperlink" Target="mailto:compton.pl@gmail.com" TargetMode="External"/><Relationship Id="rId7" Type="http://schemas.openxmlformats.org/officeDocument/2006/relationships/endnotes" Target="endnotes.xml"/><Relationship Id="rId12" Type="http://schemas.openxmlformats.org/officeDocument/2006/relationships/hyperlink" Target="https://my.1and1.com/mysql-database-details/db265662256?__lf=ftp_create_account_flow" TargetMode="External"/><Relationship Id="rId17" Type="http://schemas.openxmlformats.org/officeDocument/2006/relationships/hyperlink" Target="https://my.1and1.com/ftp-account-details/77483152?__lf=ftp_create_account_flow" TargetMode="External"/><Relationship Id="rId2" Type="http://schemas.openxmlformats.org/officeDocument/2006/relationships/styles" Target="styles.xml"/><Relationship Id="rId16" Type="http://schemas.openxmlformats.org/officeDocument/2006/relationships/hyperlink" Target="https://my.1and1.com/ftp-account-details/76946453?__lf=ftp_create_account_flow" TargetMode="External"/><Relationship Id="rId20" Type="http://schemas.openxmlformats.org/officeDocument/2006/relationships/hyperlink" Target="mailto:webmaster@friendsofsmithgallwoods.org"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my.1and1.com/mysql-database-details/db360322876?__lf=ftp_create_account_flow"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my.1and1.com/ftp-account-details/75464305?__lf=ftp_create_account_flow" TargetMode="External"/><Relationship Id="rId23" Type="http://schemas.openxmlformats.org/officeDocument/2006/relationships/fontTable" Target="fontTable.xml"/><Relationship Id="rId10" Type="http://schemas.openxmlformats.org/officeDocument/2006/relationships/hyperlink" Target="https://my.1and1.com/mysql-database-details/db358933030?__lf=ftp_create_account_flow" TargetMode="External"/><Relationship Id="rId19" Type="http://schemas.openxmlformats.org/officeDocument/2006/relationships/hyperlink" Target="mailto:youdomaincom977@gmail.com" TargetMode="External"/><Relationship Id="rId4" Type="http://schemas.openxmlformats.org/officeDocument/2006/relationships/settings" Target="settings.xml"/><Relationship Id="rId9" Type="http://schemas.openxmlformats.org/officeDocument/2006/relationships/hyperlink" Target="https://my.1and1.com/mysql-database-details/db357026991?__lf=ftp_create_account_flow" TargetMode="External"/><Relationship Id="rId14" Type="http://schemas.openxmlformats.org/officeDocument/2006/relationships/hyperlink" Target="https://my.1and1.com/ftp-account-details/54939311?__lf=ftp_create_account_flow"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TotalTime>
  <Pages>3</Pages>
  <Words>871</Words>
  <Characters>4970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Castresana, Andrea</dc:creator>
  <cp:lastModifiedBy>Jojo</cp:lastModifiedBy>
  <cp:revision>8</cp:revision>
  <dcterms:created xsi:type="dcterms:W3CDTF">2017-09-07T00:26:00Z</dcterms:created>
  <dcterms:modified xsi:type="dcterms:W3CDTF">2017-09-18T19:19:00Z</dcterms:modified>
</cp:coreProperties>
</file>